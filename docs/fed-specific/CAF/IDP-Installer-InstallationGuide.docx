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4881" w14:textId="77777777" w:rsidR="00BD1959" w:rsidRDefault="00BD1959" w:rsidP="0C169514">
      <w:pPr>
        <w:pStyle w:val="Z-agcycvr-tpdf"/>
      </w:pPr>
      <w:bookmarkStart w:id="0" w:name="_Toc94667973"/>
    </w:p>
    <w:p w14:paraId="42AED6E5" w14:textId="77777777" w:rsidR="0023678A" w:rsidRDefault="0023678A" w:rsidP="0023678A">
      <w:pPr>
        <w:pStyle w:val="Heading1"/>
        <w:jc w:val="center"/>
      </w:pPr>
      <w:bookmarkStart w:id="1" w:name="_Ref253406079"/>
      <w:bookmarkStart w:id="2" w:name="_Toc251498478"/>
      <w:bookmarkStart w:id="3" w:name="_Toc251576338"/>
      <w:bookmarkStart w:id="4" w:name="_Toc251578724"/>
      <w:bookmarkStart w:id="5" w:name="_Toc251838642"/>
      <w:bookmarkStart w:id="6" w:name="_Toc251838886"/>
      <w:bookmarkStart w:id="7" w:name="_Toc252020509"/>
      <w:bookmarkStart w:id="8" w:name="_Toc252020666"/>
      <w:bookmarkStart w:id="9" w:name="_Toc252021235"/>
      <w:bookmarkStart w:id="10" w:name="_Toc252021894"/>
      <w:bookmarkStart w:id="11" w:name="_Toc252022066"/>
      <w:bookmarkStart w:id="12" w:name="_Toc252025491"/>
      <w:bookmarkStart w:id="13" w:name="_Toc252098538"/>
      <w:bookmarkStart w:id="14" w:name="_Toc252099188"/>
      <w:bookmarkStart w:id="15" w:name="_Toc252099253"/>
      <w:bookmarkStart w:id="16" w:name="_Toc252099470"/>
      <w:bookmarkEnd w:id="1"/>
    </w:p>
    <w:p w14:paraId="13A5F74A" w14:textId="77777777" w:rsidR="0023678A" w:rsidRDefault="0023678A" w:rsidP="0023678A">
      <w:pPr>
        <w:pStyle w:val="Heading1"/>
        <w:jc w:val="center"/>
      </w:pPr>
    </w:p>
    <w:p w14:paraId="610C93BE" w14:textId="77777777" w:rsidR="0023678A" w:rsidRDefault="0023678A" w:rsidP="0023678A">
      <w:pPr>
        <w:pStyle w:val="Heading1"/>
        <w:jc w:val="center"/>
      </w:pPr>
    </w:p>
    <w:p w14:paraId="45865820" w14:textId="14F55C17" w:rsidR="00BD1959" w:rsidRPr="007F6188" w:rsidRDefault="0023678A" w:rsidP="0023678A">
      <w:pPr>
        <w:pStyle w:val="Heading1"/>
        <w:jc w:val="center"/>
      </w:pPr>
      <w:bookmarkStart w:id="17" w:name="_Toc252100502"/>
      <w:bookmarkStart w:id="18" w:name="_Toc252106698"/>
      <w:bookmarkStart w:id="19" w:name="_Toc252106811"/>
      <w:bookmarkStart w:id="20" w:name="_Toc253406011"/>
      <w:bookmarkStart w:id="21" w:name="_Toc253646888"/>
      <w:bookmarkStart w:id="22" w:name="_Toc293750102"/>
      <w:r>
        <w:t xml:space="preserve">CAF </w:t>
      </w:r>
      <w:proofErr w:type="spellStart"/>
      <w:proofErr w:type="gramStart"/>
      <w:r w:rsidR="00F76E8F">
        <w:t>IdP</w:t>
      </w:r>
      <w:proofErr w:type="spellEnd"/>
      <w:proofErr w:type="gramEnd"/>
      <w:r w:rsidR="00F76E8F">
        <w:t xml:space="preserve"> Installer </w:t>
      </w:r>
      <w:r w:rsidR="006B455D">
        <w:t>Guide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DEF9D63" w14:textId="77777777" w:rsidR="00BD1959" w:rsidRDefault="001C5C97" w:rsidP="00FE70B4">
      <w:pPr>
        <w:pStyle w:val="Heading1"/>
        <w:jc w:val="center"/>
      </w:pPr>
      <w:bookmarkStart w:id="23" w:name="_Toc252025492"/>
      <w:bookmarkStart w:id="24" w:name="_Toc252098539"/>
      <w:bookmarkStart w:id="25" w:name="_Toc252099189"/>
      <w:bookmarkStart w:id="26" w:name="_Toc252099254"/>
      <w:bookmarkStart w:id="27" w:name="_Toc252099471"/>
      <w:bookmarkStart w:id="28" w:name="_Toc252100503"/>
      <w:bookmarkStart w:id="29" w:name="_Toc252106699"/>
      <w:bookmarkStart w:id="30" w:name="_Toc252106812"/>
      <w:bookmarkStart w:id="31" w:name="_Toc253406012"/>
      <w:bookmarkStart w:id="32" w:name="_Toc253646889"/>
      <w:bookmarkStart w:id="33" w:name="_Toc293750103"/>
      <w:r>
        <w:t>CANARIE Inc.</w:t>
      </w:r>
      <w:bookmarkEnd w:id="23"/>
      <w:bookmarkEnd w:id="24"/>
      <w:bookmarkEnd w:id="25"/>
      <w:bookmarkEnd w:id="26"/>
      <w:bookmarkEnd w:id="27"/>
      <w:bookmarkEnd w:id="28"/>
      <w:bookmarkEnd w:id="29"/>
      <w:bookmarkEnd w:id="30"/>
      <w:bookmarkEnd w:id="31"/>
      <w:bookmarkEnd w:id="32"/>
      <w:bookmarkEnd w:id="33"/>
    </w:p>
    <w:p w14:paraId="4EBAA06B" w14:textId="545743C5" w:rsidR="00BD1959" w:rsidRPr="00E2371A" w:rsidRDefault="000B0AD7" w:rsidP="0023678A">
      <w:pPr>
        <w:pStyle w:val="Heading1"/>
        <w:jc w:val="center"/>
      </w:pPr>
      <w:bookmarkStart w:id="34" w:name="_Toc251498479"/>
      <w:bookmarkStart w:id="35" w:name="_Toc251576339"/>
      <w:bookmarkStart w:id="36" w:name="_Toc251578725"/>
      <w:bookmarkStart w:id="37" w:name="_Toc251838643"/>
      <w:bookmarkStart w:id="38" w:name="_Toc251838887"/>
      <w:bookmarkStart w:id="39" w:name="_Toc252020510"/>
      <w:bookmarkStart w:id="40" w:name="_Toc252020667"/>
      <w:bookmarkStart w:id="41" w:name="_Toc252021236"/>
      <w:bookmarkStart w:id="42" w:name="_Toc252021895"/>
      <w:bookmarkStart w:id="43" w:name="_Toc252022067"/>
      <w:bookmarkStart w:id="44" w:name="_Toc252025493"/>
      <w:bookmarkStart w:id="45" w:name="_Toc252098540"/>
      <w:bookmarkStart w:id="46" w:name="_Toc252099190"/>
      <w:bookmarkStart w:id="47" w:name="_Toc252099255"/>
      <w:bookmarkStart w:id="48" w:name="_Toc252099472"/>
      <w:bookmarkStart w:id="49" w:name="_Toc252100504"/>
      <w:bookmarkStart w:id="50" w:name="_Toc252106700"/>
      <w:bookmarkStart w:id="51" w:name="_Toc253406013"/>
      <w:bookmarkStart w:id="52" w:name="_Toc253646890"/>
      <w:bookmarkStart w:id="53" w:name="_Toc293750104"/>
      <w:r>
        <w:t>Canadian Access Federation</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tbl>
      <w:tblPr>
        <w:tblW w:w="6480" w:type="dxa"/>
        <w:jc w:val="center"/>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BD1959" w14:paraId="1FE858B7" w14:textId="77777777" w:rsidTr="0C169514">
        <w:trPr>
          <w:trHeight w:val="144"/>
          <w:jc w:val="center"/>
        </w:trPr>
        <w:tc>
          <w:tcPr>
            <w:tcW w:w="3060" w:type="dxa"/>
            <w:tcBorders>
              <w:top w:val="single" w:sz="4" w:space="0" w:color="auto"/>
              <w:left w:val="single" w:sz="4" w:space="0" w:color="auto"/>
              <w:bottom w:val="single" w:sz="4" w:space="0" w:color="auto"/>
              <w:right w:val="single" w:sz="4" w:space="0" w:color="auto"/>
            </w:tcBorders>
          </w:tcPr>
          <w:p w14:paraId="1C7F0E51" w14:textId="77777777" w:rsidR="00955785" w:rsidRDefault="00AB6A6B" w:rsidP="00955785">
            <w:pPr>
              <w:ind w:left="0"/>
              <w:jc w:val="center"/>
            </w:pPr>
            <w:r>
              <w:t xml:space="preserve">SOFTWARE </w:t>
            </w:r>
            <w:r w:rsidR="009E21DF">
              <w:t xml:space="preserve">VERSION: </w:t>
            </w:r>
          </w:p>
          <w:p w14:paraId="68A8F6B8" w14:textId="69389F35" w:rsidR="00BD1959" w:rsidRDefault="00955785" w:rsidP="00086846">
            <w:pPr>
              <w:ind w:left="0"/>
              <w:jc w:val="center"/>
            </w:pPr>
            <w:r>
              <w:t>2.</w:t>
            </w:r>
            <w:r w:rsidR="00086846">
              <w:t>2</w:t>
            </w:r>
            <w:r w:rsidR="009323BA">
              <w:t>.0</w:t>
            </w:r>
          </w:p>
        </w:tc>
        <w:tc>
          <w:tcPr>
            <w:tcW w:w="3420" w:type="dxa"/>
            <w:tcBorders>
              <w:top w:val="single" w:sz="4" w:space="0" w:color="auto"/>
              <w:left w:val="single" w:sz="4" w:space="0" w:color="auto"/>
              <w:bottom w:val="single" w:sz="4" w:space="0" w:color="auto"/>
              <w:right w:val="single" w:sz="4" w:space="0" w:color="auto"/>
            </w:tcBorders>
          </w:tcPr>
          <w:p w14:paraId="350DE67B" w14:textId="77777777" w:rsidR="006D26F7" w:rsidRDefault="00BD1959" w:rsidP="0C169514">
            <w:pPr>
              <w:ind w:left="0"/>
              <w:jc w:val="center"/>
            </w:pPr>
            <w:r>
              <w:t xml:space="preserve">REVISION DATE: </w:t>
            </w:r>
          </w:p>
          <w:p w14:paraId="714FDD43" w14:textId="453963DD" w:rsidR="00BD1959" w:rsidRDefault="00BE6426">
            <w:pPr>
              <w:ind w:left="0"/>
              <w:jc w:val="center"/>
            </w:pPr>
            <w:r>
              <w:t>May 20</w:t>
            </w:r>
            <w:r w:rsidR="007D457F">
              <w:t>,</w:t>
            </w:r>
            <w:r w:rsidR="00086846">
              <w:t xml:space="preserve"> </w:t>
            </w:r>
            <w:r w:rsidR="007D457F">
              <w:t>201</w:t>
            </w:r>
            <w:r w:rsidR="00086846">
              <w:t>5</w:t>
            </w:r>
          </w:p>
        </w:tc>
      </w:tr>
    </w:tbl>
    <w:p w14:paraId="2FA0243F" w14:textId="77777777" w:rsidR="00BD1959" w:rsidRDefault="00BD1959" w:rsidP="0C169514"/>
    <w:p w14:paraId="59ED6117" w14:textId="010F1BF1" w:rsidR="0055361F" w:rsidRDefault="0055361F" w:rsidP="0C169514">
      <w:bookmarkStart w:id="54" w:name="_Toc94685087"/>
      <w:bookmarkEnd w:id="0"/>
    </w:p>
    <w:p w14:paraId="3BAFAFC3" w14:textId="5DF6A30E" w:rsidR="0055361F" w:rsidRDefault="0055361F" w:rsidP="0055361F">
      <w:pPr>
        <w:ind w:firstLine="720"/>
      </w:pPr>
    </w:p>
    <w:p w14:paraId="59DA45DF" w14:textId="6C344D84" w:rsidR="0055361F" w:rsidRDefault="0055361F" w:rsidP="0055361F"/>
    <w:p w14:paraId="2D8EB578" w14:textId="77777777" w:rsidR="009323BA" w:rsidRDefault="009323BA">
      <w:pPr>
        <w:sectPr w:rsidR="009323BA">
          <w:footerReference w:type="default" r:id="rId13"/>
          <w:footerReference w:type="first" r:id="rId14"/>
          <w:pgSz w:w="12240" w:h="15840" w:code="1"/>
          <w:pgMar w:top="1440" w:right="1440" w:bottom="1440" w:left="1440" w:header="720" w:footer="360" w:gutter="0"/>
          <w:pgNumType w:fmt="lowerRoman" w:start="1"/>
          <w:cols w:space="720"/>
        </w:sectPr>
      </w:pPr>
    </w:p>
    <w:bookmarkEnd w:id="54"/>
    <w:p w14:paraId="2AA053B6" w14:textId="7E75EE5D" w:rsidR="00955785" w:rsidRDefault="00CA2B84" w:rsidP="00D94FAA">
      <w:pPr>
        <w:pStyle w:val="Heading5"/>
      </w:pPr>
      <w:r>
        <w:lastRenderedPageBreak/>
        <w:t>Table of Contents</w:t>
      </w:r>
    </w:p>
    <w:p w14:paraId="54E86B8C" w14:textId="77777777" w:rsidR="00BC16CE" w:rsidRDefault="00C66462">
      <w:pPr>
        <w:pStyle w:val="TOC1"/>
        <w:tabs>
          <w:tab w:val="right" w:pos="10480"/>
        </w:tabs>
        <w:rPr>
          <w:rFonts w:eastAsiaTheme="minorEastAsia" w:cstheme="minorBidi"/>
          <w:b w:val="0"/>
          <w:caps w:val="0"/>
          <w:noProof/>
          <w:sz w:val="24"/>
          <w:szCs w:val="24"/>
          <w:lang w:val="en-CA" w:eastAsia="ja-JP"/>
        </w:rPr>
      </w:pPr>
      <w:r>
        <w:fldChar w:fldCharType="begin"/>
      </w:r>
      <w:r>
        <w:instrText xml:space="preserve"> TOC \o "1-4" </w:instrText>
      </w:r>
      <w:r>
        <w:fldChar w:fldCharType="separate"/>
      </w:r>
      <w:r w:rsidR="00BC16CE">
        <w:rPr>
          <w:noProof/>
        </w:rPr>
        <w:t>CAF IdP Installer Guide</w:t>
      </w:r>
      <w:r w:rsidR="00BC16CE">
        <w:rPr>
          <w:noProof/>
        </w:rPr>
        <w:tab/>
      </w:r>
      <w:r w:rsidR="00BC16CE">
        <w:rPr>
          <w:noProof/>
        </w:rPr>
        <w:fldChar w:fldCharType="begin"/>
      </w:r>
      <w:r w:rsidR="00BC16CE">
        <w:rPr>
          <w:noProof/>
        </w:rPr>
        <w:instrText xml:space="preserve"> PAGEREF _Toc293750102 \h </w:instrText>
      </w:r>
      <w:r w:rsidR="00BC16CE">
        <w:rPr>
          <w:noProof/>
        </w:rPr>
      </w:r>
      <w:r w:rsidR="00BC16CE">
        <w:rPr>
          <w:noProof/>
        </w:rPr>
        <w:fldChar w:fldCharType="separate"/>
      </w:r>
      <w:r w:rsidR="00BC16CE">
        <w:rPr>
          <w:noProof/>
        </w:rPr>
        <w:t>i</w:t>
      </w:r>
      <w:r w:rsidR="00BC16CE">
        <w:rPr>
          <w:noProof/>
        </w:rPr>
        <w:fldChar w:fldCharType="end"/>
      </w:r>
    </w:p>
    <w:p w14:paraId="7372AC5A" w14:textId="77777777" w:rsidR="00BC16CE" w:rsidRDefault="00BC16CE">
      <w:pPr>
        <w:pStyle w:val="TOC1"/>
        <w:tabs>
          <w:tab w:val="right" w:pos="10480"/>
        </w:tabs>
        <w:rPr>
          <w:rFonts w:eastAsiaTheme="minorEastAsia" w:cstheme="minorBidi"/>
          <w:b w:val="0"/>
          <w:caps w:val="0"/>
          <w:noProof/>
          <w:sz w:val="24"/>
          <w:szCs w:val="24"/>
          <w:lang w:val="en-CA" w:eastAsia="ja-JP"/>
        </w:rPr>
      </w:pPr>
      <w:r>
        <w:rPr>
          <w:noProof/>
        </w:rPr>
        <w:t>CANARIE Inc.</w:t>
      </w:r>
      <w:r>
        <w:rPr>
          <w:noProof/>
        </w:rPr>
        <w:tab/>
      </w:r>
      <w:r>
        <w:rPr>
          <w:noProof/>
        </w:rPr>
        <w:fldChar w:fldCharType="begin"/>
      </w:r>
      <w:r>
        <w:rPr>
          <w:noProof/>
        </w:rPr>
        <w:instrText xml:space="preserve"> PAGEREF _Toc293750103 \h </w:instrText>
      </w:r>
      <w:r>
        <w:rPr>
          <w:noProof/>
        </w:rPr>
      </w:r>
      <w:r>
        <w:rPr>
          <w:noProof/>
        </w:rPr>
        <w:fldChar w:fldCharType="separate"/>
      </w:r>
      <w:r>
        <w:rPr>
          <w:noProof/>
        </w:rPr>
        <w:t>i</w:t>
      </w:r>
      <w:r>
        <w:rPr>
          <w:noProof/>
        </w:rPr>
        <w:fldChar w:fldCharType="end"/>
      </w:r>
    </w:p>
    <w:p w14:paraId="114AF860" w14:textId="77777777" w:rsidR="00BC16CE" w:rsidRDefault="00BC16CE">
      <w:pPr>
        <w:pStyle w:val="TOC1"/>
        <w:tabs>
          <w:tab w:val="right" w:pos="10480"/>
        </w:tabs>
        <w:rPr>
          <w:rFonts w:eastAsiaTheme="minorEastAsia" w:cstheme="minorBidi"/>
          <w:b w:val="0"/>
          <w:caps w:val="0"/>
          <w:noProof/>
          <w:sz w:val="24"/>
          <w:szCs w:val="24"/>
          <w:lang w:val="en-CA" w:eastAsia="ja-JP"/>
        </w:rPr>
      </w:pPr>
      <w:r>
        <w:rPr>
          <w:noProof/>
        </w:rPr>
        <w:t>Canadian Access Federation</w:t>
      </w:r>
      <w:r>
        <w:rPr>
          <w:noProof/>
        </w:rPr>
        <w:tab/>
      </w:r>
      <w:r>
        <w:rPr>
          <w:noProof/>
        </w:rPr>
        <w:fldChar w:fldCharType="begin"/>
      </w:r>
      <w:r>
        <w:rPr>
          <w:noProof/>
        </w:rPr>
        <w:instrText xml:space="preserve"> PAGEREF _Toc293750104 \h </w:instrText>
      </w:r>
      <w:r>
        <w:rPr>
          <w:noProof/>
        </w:rPr>
      </w:r>
      <w:r>
        <w:rPr>
          <w:noProof/>
        </w:rPr>
        <w:fldChar w:fldCharType="separate"/>
      </w:r>
      <w:r>
        <w:rPr>
          <w:noProof/>
        </w:rPr>
        <w:t>i</w:t>
      </w:r>
      <w:r>
        <w:rPr>
          <w:noProof/>
        </w:rPr>
        <w:fldChar w:fldCharType="end"/>
      </w:r>
    </w:p>
    <w:p w14:paraId="04274223"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1.</w:t>
      </w:r>
      <w:r>
        <w:rPr>
          <w:rFonts w:eastAsiaTheme="minorEastAsia" w:cstheme="minorBidi"/>
          <w:b w:val="0"/>
          <w:caps w:val="0"/>
          <w:noProof/>
          <w:sz w:val="24"/>
          <w:szCs w:val="24"/>
          <w:lang w:val="en-CA" w:eastAsia="ja-JP"/>
        </w:rPr>
        <w:tab/>
      </w:r>
      <w:r>
        <w:rPr>
          <w:noProof/>
        </w:rPr>
        <w:t>Using This Guide</w:t>
      </w:r>
      <w:r>
        <w:rPr>
          <w:noProof/>
        </w:rPr>
        <w:tab/>
      </w:r>
      <w:r>
        <w:rPr>
          <w:noProof/>
        </w:rPr>
        <w:fldChar w:fldCharType="begin"/>
      </w:r>
      <w:r>
        <w:rPr>
          <w:noProof/>
        </w:rPr>
        <w:instrText xml:space="preserve"> PAGEREF _Toc293750105 \h </w:instrText>
      </w:r>
      <w:r>
        <w:rPr>
          <w:noProof/>
        </w:rPr>
      </w:r>
      <w:r>
        <w:rPr>
          <w:noProof/>
        </w:rPr>
        <w:fldChar w:fldCharType="separate"/>
      </w:r>
      <w:r>
        <w:rPr>
          <w:noProof/>
        </w:rPr>
        <w:t>3</w:t>
      </w:r>
      <w:r>
        <w:rPr>
          <w:noProof/>
        </w:rPr>
        <w:fldChar w:fldCharType="end"/>
      </w:r>
    </w:p>
    <w:p w14:paraId="7120E239"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1.1.</w:t>
      </w:r>
      <w:r>
        <w:rPr>
          <w:rFonts w:eastAsiaTheme="minorEastAsia" w:cstheme="minorBidi"/>
          <w:smallCaps w:val="0"/>
          <w:noProof/>
          <w:sz w:val="24"/>
          <w:szCs w:val="24"/>
          <w:lang w:val="en-CA" w:eastAsia="ja-JP"/>
        </w:rPr>
        <w:tab/>
      </w:r>
      <w:r>
        <w:rPr>
          <w:noProof/>
        </w:rPr>
        <w:t>Preface</w:t>
      </w:r>
      <w:r>
        <w:rPr>
          <w:noProof/>
        </w:rPr>
        <w:tab/>
      </w:r>
      <w:r>
        <w:rPr>
          <w:noProof/>
        </w:rPr>
        <w:fldChar w:fldCharType="begin"/>
      </w:r>
      <w:r>
        <w:rPr>
          <w:noProof/>
        </w:rPr>
        <w:instrText xml:space="preserve"> PAGEREF _Toc293750106 \h </w:instrText>
      </w:r>
      <w:r>
        <w:rPr>
          <w:noProof/>
        </w:rPr>
      </w:r>
      <w:r>
        <w:rPr>
          <w:noProof/>
        </w:rPr>
        <w:fldChar w:fldCharType="separate"/>
      </w:r>
      <w:r>
        <w:rPr>
          <w:noProof/>
        </w:rPr>
        <w:t>3</w:t>
      </w:r>
      <w:r>
        <w:rPr>
          <w:noProof/>
        </w:rPr>
        <w:fldChar w:fldCharType="end"/>
      </w:r>
    </w:p>
    <w:p w14:paraId="159396AD"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1.2.</w:t>
      </w:r>
      <w:r>
        <w:rPr>
          <w:rFonts w:eastAsiaTheme="minorEastAsia" w:cstheme="minorBidi"/>
          <w:smallCaps w:val="0"/>
          <w:noProof/>
          <w:sz w:val="24"/>
          <w:szCs w:val="24"/>
          <w:lang w:val="en-CA" w:eastAsia="ja-JP"/>
        </w:rPr>
        <w:tab/>
      </w:r>
      <w:r>
        <w:rPr>
          <w:noProof/>
        </w:rPr>
        <w:t>Who Should Read This Guide</w:t>
      </w:r>
      <w:r>
        <w:rPr>
          <w:noProof/>
        </w:rPr>
        <w:tab/>
      </w:r>
      <w:r>
        <w:rPr>
          <w:noProof/>
        </w:rPr>
        <w:fldChar w:fldCharType="begin"/>
      </w:r>
      <w:r>
        <w:rPr>
          <w:noProof/>
        </w:rPr>
        <w:instrText xml:space="preserve"> PAGEREF _Toc293750107 \h </w:instrText>
      </w:r>
      <w:r>
        <w:rPr>
          <w:noProof/>
        </w:rPr>
      </w:r>
      <w:r>
        <w:rPr>
          <w:noProof/>
        </w:rPr>
        <w:fldChar w:fldCharType="separate"/>
      </w:r>
      <w:r>
        <w:rPr>
          <w:noProof/>
        </w:rPr>
        <w:t>3</w:t>
      </w:r>
      <w:r>
        <w:rPr>
          <w:noProof/>
        </w:rPr>
        <w:fldChar w:fldCharType="end"/>
      </w:r>
    </w:p>
    <w:p w14:paraId="5A0828F6"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1.3.</w:t>
      </w:r>
      <w:r>
        <w:rPr>
          <w:rFonts w:eastAsiaTheme="minorEastAsia" w:cstheme="minorBidi"/>
          <w:smallCaps w:val="0"/>
          <w:noProof/>
          <w:sz w:val="24"/>
          <w:szCs w:val="24"/>
          <w:lang w:val="en-CA" w:eastAsia="ja-JP"/>
        </w:rPr>
        <w:tab/>
      </w:r>
      <w:r>
        <w:rPr>
          <w:noProof/>
        </w:rPr>
        <w:t>Skill and knowledge Expectation of Installation Personnel</w:t>
      </w:r>
      <w:r>
        <w:rPr>
          <w:noProof/>
        </w:rPr>
        <w:tab/>
      </w:r>
      <w:r>
        <w:rPr>
          <w:noProof/>
        </w:rPr>
        <w:fldChar w:fldCharType="begin"/>
      </w:r>
      <w:r>
        <w:rPr>
          <w:noProof/>
        </w:rPr>
        <w:instrText xml:space="preserve"> PAGEREF _Toc293750108 \h </w:instrText>
      </w:r>
      <w:r>
        <w:rPr>
          <w:noProof/>
        </w:rPr>
      </w:r>
      <w:r>
        <w:rPr>
          <w:noProof/>
        </w:rPr>
        <w:fldChar w:fldCharType="separate"/>
      </w:r>
      <w:r>
        <w:rPr>
          <w:noProof/>
        </w:rPr>
        <w:t>3</w:t>
      </w:r>
      <w:r>
        <w:rPr>
          <w:noProof/>
        </w:rPr>
        <w:fldChar w:fldCharType="end"/>
      </w:r>
    </w:p>
    <w:p w14:paraId="06185577"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1.3.1.</w:t>
      </w:r>
      <w:r>
        <w:rPr>
          <w:rFonts w:eastAsiaTheme="minorEastAsia" w:cstheme="minorBidi"/>
          <w:i w:val="0"/>
          <w:noProof/>
          <w:sz w:val="24"/>
          <w:szCs w:val="24"/>
          <w:lang w:val="en-CA" w:eastAsia="ja-JP"/>
        </w:rPr>
        <w:tab/>
      </w:r>
      <w:r>
        <w:rPr>
          <w:noProof/>
        </w:rPr>
        <w:t>Required Operational Institutional Knowledge</w:t>
      </w:r>
      <w:r>
        <w:rPr>
          <w:noProof/>
        </w:rPr>
        <w:tab/>
      </w:r>
      <w:r>
        <w:rPr>
          <w:noProof/>
        </w:rPr>
        <w:fldChar w:fldCharType="begin"/>
      </w:r>
      <w:r>
        <w:rPr>
          <w:noProof/>
        </w:rPr>
        <w:instrText xml:space="preserve"> PAGEREF _Toc293750109 \h </w:instrText>
      </w:r>
      <w:r>
        <w:rPr>
          <w:noProof/>
        </w:rPr>
      </w:r>
      <w:r>
        <w:rPr>
          <w:noProof/>
        </w:rPr>
        <w:fldChar w:fldCharType="separate"/>
      </w:r>
      <w:r>
        <w:rPr>
          <w:noProof/>
        </w:rPr>
        <w:t>3</w:t>
      </w:r>
      <w:r>
        <w:rPr>
          <w:noProof/>
        </w:rPr>
        <w:fldChar w:fldCharType="end"/>
      </w:r>
    </w:p>
    <w:p w14:paraId="6E935F83"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1.3.2.</w:t>
      </w:r>
      <w:r>
        <w:rPr>
          <w:rFonts w:eastAsiaTheme="minorEastAsia" w:cstheme="minorBidi"/>
          <w:i w:val="0"/>
          <w:noProof/>
          <w:sz w:val="24"/>
          <w:szCs w:val="24"/>
          <w:lang w:val="en-CA" w:eastAsia="ja-JP"/>
        </w:rPr>
        <w:tab/>
      </w:r>
      <w:r>
        <w:rPr>
          <w:noProof/>
        </w:rPr>
        <w:t>Recommended Skills and Technology Familiarity</w:t>
      </w:r>
      <w:r>
        <w:rPr>
          <w:noProof/>
        </w:rPr>
        <w:tab/>
      </w:r>
      <w:r>
        <w:rPr>
          <w:noProof/>
        </w:rPr>
        <w:fldChar w:fldCharType="begin"/>
      </w:r>
      <w:r>
        <w:rPr>
          <w:noProof/>
        </w:rPr>
        <w:instrText xml:space="preserve"> PAGEREF _Toc293750110 \h </w:instrText>
      </w:r>
      <w:r>
        <w:rPr>
          <w:noProof/>
        </w:rPr>
      </w:r>
      <w:r>
        <w:rPr>
          <w:noProof/>
        </w:rPr>
        <w:fldChar w:fldCharType="separate"/>
      </w:r>
      <w:r>
        <w:rPr>
          <w:noProof/>
        </w:rPr>
        <w:t>3</w:t>
      </w:r>
      <w:r>
        <w:rPr>
          <w:noProof/>
        </w:rPr>
        <w:fldChar w:fldCharType="end"/>
      </w:r>
    </w:p>
    <w:p w14:paraId="26C42804"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2.</w:t>
      </w:r>
      <w:r>
        <w:rPr>
          <w:rFonts w:eastAsiaTheme="minorEastAsia" w:cstheme="minorBidi"/>
          <w:b w:val="0"/>
          <w:caps w:val="0"/>
          <w:noProof/>
          <w:sz w:val="24"/>
          <w:szCs w:val="24"/>
          <w:lang w:val="en-CA" w:eastAsia="ja-JP"/>
        </w:rPr>
        <w:tab/>
      </w:r>
      <w:r>
        <w:rPr>
          <w:noProof/>
        </w:rPr>
        <w:t>Installation Overview</w:t>
      </w:r>
      <w:r>
        <w:rPr>
          <w:noProof/>
        </w:rPr>
        <w:tab/>
      </w:r>
      <w:r>
        <w:rPr>
          <w:noProof/>
        </w:rPr>
        <w:fldChar w:fldCharType="begin"/>
      </w:r>
      <w:r>
        <w:rPr>
          <w:noProof/>
        </w:rPr>
        <w:instrText xml:space="preserve"> PAGEREF _Toc293750111 \h </w:instrText>
      </w:r>
      <w:r>
        <w:rPr>
          <w:noProof/>
        </w:rPr>
      </w:r>
      <w:r>
        <w:rPr>
          <w:noProof/>
        </w:rPr>
        <w:fldChar w:fldCharType="separate"/>
      </w:r>
      <w:r>
        <w:rPr>
          <w:noProof/>
        </w:rPr>
        <w:t>4</w:t>
      </w:r>
      <w:r>
        <w:rPr>
          <w:noProof/>
        </w:rPr>
        <w:fldChar w:fldCharType="end"/>
      </w:r>
    </w:p>
    <w:p w14:paraId="4E3FEC02"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3.</w:t>
      </w:r>
      <w:r>
        <w:rPr>
          <w:rFonts w:eastAsiaTheme="minorEastAsia" w:cstheme="minorBidi"/>
          <w:b w:val="0"/>
          <w:caps w:val="0"/>
          <w:noProof/>
          <w:sz w:val="24"/>
          <w:szCs w:val="24"/>
          <w:lang w:val="en-CA" w:eastAsia="ja-JP"/>
        </w:rPr>
        <w:tab/>
      </w:r>
      <w:r>
        <w:rPr>
          <w:noProof/>
        </w:rPr>
        <w:t>Planning Your Installation</w:t>
      </w:r>
      <w:r>
        <w:rPr>
          <w:noProof/>
        </w:rPr>
        <w:tab/>
      </w:r>
      <w:r>
        <w:rPr>
          <w:noProof/>
        </w:rPr>
        <w:fldChar w:fldCharType="begin"/>
      </w:r>
      <w:r>
        <w:rPr>
          <w:noProof/>
        </w:rPr>
        <w:instrText xml:space="preserve"> PAGEREF _Toc293750112 \h </w:instrText>
      </w:r>
      <w:r>
        <w:rPr>
          <w:noProof/>
        </w:rPr>
      </w:r>
      <w:r>
        <w:rPr>
          <w:noProof/>
        </w:rPr>
        <w:fldChar w:fldCharType="separate"/>
      </w:r>
      <w:r>
        <w:rPr>
          <w:noProof/>
        </w:rPr>
        <w:t>5</w:t>
      </w:r>
      <w:r>
        <w:rPr>
          <w:noProof/>
        </w:rPr>
        <w:fldChar w:fldCharType="end"/>
      </w:r>
    </w:p>
    <w:p w14:paraId="054DD84E"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3.1.</w:t>
      </w:r>
      <w:r>
        <w:rPr>
          <w:rFonts w:eastAsiaTheme="minorEastAsia" w:cstheme="minorBidi"/>
          <w:smallCaps w:val="0"/>
          <w:noProof/>
          <w:sz w:val="24"/>
          <w:szCs w:val="24"/>
          <w:lang w:val="en-CA" w:eastAsia="ja-JP"/>
        </w:rPr>
        <w:tab/>
      </w:r>
      <w:r>
        <w:rPr>
          <w:noProof/>
        </w:rPr>
        <w:t>System Requirements</w:t>
      </w:r>
      <w:r>
        <w:rPr>
          <w:noProof/>
        </w:rPr>
        <w:tab/>
      </w:r>
      <w:r>
        <w:rPr>
          <w:noProof/>
        </w:rPr>
        <w:fldChar w:fldCharType="begin"/>
      </w:r>
      <w:r>
        <w:rPr>
          <w:noProof/>
        </w:rPr>
        <w:instrText xml:space="preserve"> PAGEREF _Toc293750113 \h </w:instrText>
      </w:r>
      <w:r>
        <w:rPr>
          <w:noProof/>
        </w:rPr>
      </w:r>
      <w:r>
        <w:rPr>
          <w:noProof/>
        </w:rPr>
        <w:fldChar w:fldCharType="separate"/>
      </w:r>
      <w:r>
        <w:rPr>
          <w:noProof/>
        </w:rPr>
        <w:t>5</w:t>
      </w:r>
      <w:r>
        <w:rPr>
          <w:noProof/>
        </w:rPr>
        <w:fldChar w:fldCharType="end"/>
      </w:r>
    </w:p>
    <w:p w14:paraId="166FD811"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3.1.1.</w:t>
      </w:r>
      <w:r>
        <w:rPr>
          <w:rFonts w:eastAsiaTheme="minorEastAsia" w:cstheme="minorBidi"/>
          <w:i w:val="0"/>
          <w:noProof/>
          <w:sz w:val="24"/>
          <w:szCs w:val="24"/>
          <w:lang w:val="en-CA" w:eastAsia="ja-JP"/>
        </w:rPr>
        <w:tab/>
      </w:r>
      <w:r>
        <w:rPr>
          <w:noProof/>
        </w:rPr>
        <w:t>Appliance OS</w:t>
      </w:r>
      <w:r>
        <w:rPr>
          <w:noProof/>
        </w:rPr>
        <w:tab/>
      </w:r>
      <w:r>
        <w:rPr>
          <w:noProof/>
        </w:rPr>
        <w:fldChar w:fldCharType="begin"/>
      </w:r>
      <w:r>
        <w:rPr>
          <w:noProof/>
        </w:rPr>
        <w:instrText xml:space="preserve"> PAGEREF _Toc293750114 \h </w:instrText>
      </w:r>
      <w:r>
        <w:rPr>
          <w:noProof/>
        </w:rPr>
      </w:r>
      <w:r>
        <w:rPr>
          <w:noProof/>
        </w:rPr>
        <w:fldChar w:fldCharType="separate"/>
      </w:r>
      <w:r>
        <w:rPr>
          <w:noProof/>
        </w:rPr>
        <w:t>5</w:t>
      </w:r>
      <w:r>
        <w:rPr>
          <w:noProof/>
        </w:rPr>
        <w:fldChar w:fldCharType="end"/>
      </w:r>
    </w:p>
    <w:p w14:paraId="5BC0D2B3"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3.1.2.</w:t>
      </w:r>
      <w:r>
        <w:rPr>
          <w:rFonts w:eastAsiaTheme="minorEastAsia" w:cstheme="minorBidi"/>
          <w:i w:val="0"/>
          <w:noProof/>
          <w:sz w:val="24"/>
          <w:szCs w:val="24"/>
          <w:lang w:val="en-CA" w:eastAsia="ja-JP"/>
        </w:rPr>
        <w:tab/>
      </w:r>
      <w:r>
        <w:rPr>
          <w:noProof/>
        </w:rPr>
        <w:t>Physical or Virtual Infrastructure</w:t>
      </w:r>
      <w:r>
        <w:rPr>
          <w:noProof/>
        </w:rPr>
        <w:tab/>
      </w:r>
      <w:r>
        <w:rPr>
          <w:noProof/>
        </w:rPr>
        <w:fldChar w:fldCharType="begin"/>
      </w:r>
      <w:r>
        <w:rPr>
          <w:noProof/>
        </w:rPr>
        <w:instrText xml:space="preserve"> PAGEREF _Toc293750115 \h </w:instrText>
      </w:r>
      <w:r>
        <w:rPr>
          <w:noProof/>
        </w:rPr>
      </w:r>
      <w:r>
        <w:rPr>
          <w:noProof/>
        </w:rPr>
        <w:fldChar w:fldCharType="separate"/>
      </w:r>
      <w:r>
        <w:rPr>
          <w:noProof/>
        </w:rPr>
        <w:t>5</w:t>
      </w:r>
      <w:r>
        <w:rPr>
          <w:noProof/>
        </w:rPr>
        <w:fldChar w:fldCharType="end"/>
      </w:r>
    </w:p>
    <w:p w14:paraId="0F6004A8"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3.1.3.</w:t>
      </w:r>
      <w:r>
        <w:rPr>
          <w:rFonts w:eastAsiaTheme="minorEastAsia" w:cstheme="minorBidi"/>
          <w:i w:val="0"/>
          <w:noProof/>
          <w:sz w:val="24"/>
          <w:szCs w:val="24"/>
          <w:lang w:val="en-CA" w:eastAsia="ja-JP"/>
        </w:rPr>
        <w:tab/>
      </w:r>
      <w:r>
        <w:rPr>
          <w:noProof/>
        </w:rPr>
        <w:t>IPv4 and IPv6 Support</w:t>
      </w:r>
      <w:r>
        <w:rPr>
          <w:noProof/>
        </w:rPr>
        <w:tab/>
      </w:r>
      <w:r>
        <w:rPr>
          <w:noProof/>
        </w:rPr>
        <w:fldChar w:fldCharType="begin"/>
      </w:r>
      <w:r>
        <w:rPr>
          <w:noProof/>
        </w:rPr>
        <w:instrText xml:space="preserve"> PAGEREF _Toc293750116 \h </w:instrText>
      </w:r>
      <w:r>
        <w:rPr>
          <w:noProof/>
        </w:rPr>
      </w:r>
      <w:r>
        <w:rPr>
          <w:noProof/>
        </w:rPr>
        <w:fldChar w:fldCharType="separate"/>
      </w:r>
      <w:r>
        <w:rPr>
          <w:noProof/>
        </w:rPr>
        <w:t>5</w:t>
      </w:r>
      <w:r>
        <w:rPr>
          <w:noProof/>
        </w:rPr>
        <w:fldChar w:fldCharType="end"/>
      </w:r>
    </w:p>
    <w:p w14:paraId="719F5C86"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3.1.4.</w:t>
      </w:r>
      <w:r>
        <w:rPr>
          <w:rFonts w:eastAsiaTheme="minorEastAsia" w:cstheme="minorBidi"/>
          <w:i w:val="0"/>
          <w:noProof/>
          <w:sz w:val="24"/>
          <w:szCs w:val="24"/>
          <w:lang w:val="en-CA" w:eastAsia="ja-JP"/>
        </w:rPr>
        <w:tab/>
      </w:r>
      <w:r>
        <w:rPr>
          <w:noProof/>
        </w:rPr>
        <w:t>Resource Requirements</w:t>
      </w:r>
      <w:r>
        <w:rPr>
          <w:noProof/>
        </w:rPr>
        <w:tab/>
      </w:r>
      <w:r>
        <w:rPr>
          <w:noProof/>
        </w:rPr>
        <w:fldChar w:fldCharType="begin"/>
      </w:r>
      <w:r>
        <w:rPr>
          <w:noProof/>
        </w:rPr>
        <w:instrText xml:space="preserve"> PAGEREF _Toc293750117 \h </w:instrText>
      </w:r>
      <w:r>
        <w:rPr>
          <w:noProof/>
        </w:rPr>
      </w:r>
      <w:r>
        <w:rPr>
          <w:noProof/>
        </w:rPr>
        <w:fldChar w:fldCharType="separate"/>
      </w:r>
      <w:r>
        <w:rPr>
          <w:noProof/>
        </w:rPr>
        <w:t>6</w:t>
      </w:r>
      <w:r>
        <w:rPr>
          <w:noProof/>
        </w:rPr>
        <w:fldChar w:fldCharType="end"/>
      </w:r>
    </w:p>
    <w:p w14:paraId="09AD6310"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3.2.</w:t>
      </w:r>
      <w:r>
        <w:rPr>
          <w:rFonts w:eastAsiaTheme="minorEastAsia" w:cstheme="minorBidi"/>
          <w:smallCaps w:val="0"/>
          <w:noProof/>
          <w:sz w:val="24"/>
          <w:szCs w:val="24"/>
          <w:lang w:val="en-CA" w:eastAsia="ja-JP"/>
        </w:rPr>
        <w:tab/>
      </w:r>
      <w:r>
        <w:rPr>
          <w:noProof/>
        </w:rPr>
        <w:t>Preparing Your Network</w:t>
      </w:r>
      <w:r>
        <w:rPr>
          <w:noProof/>
        </w:rPr>
        <w:tab/>
      </w:r>
      <w:r>
        <w:rPr>
          <w:noProof/>
        </w:rPr>
        <w:fldChar w:fldCharType="begin"/>
      </w:r>
      <w:r>
        <w:rPr>
          <w:noProof/>
        </w:rPr>
        <w:instrText xml:space="preserve"> PAGEREF _Toc293750118 \h </w:instrText>
      </w:r>
      <w:r>
        <w:rPr>
          <w:noProof/>
        </w:rPr>
      </w:r>
      <w:r>
        <w:rPr>
          <w:noProof/>
        </w:rPr>
        <w:fldChar w:fldCharType="separate"/>
      </w:r>
      <w:r>
        <w:rPr>
          <w:noProof/>
        </w:rPr>
        <w:t>6</w:t>
      </w:r>
      <w:r>
        <w:rPr>
          <w:noProof/>
        </w:rPr>
        <w:fldChar w:fldCharType="end"/>
      </w:r>
    </w:p>
    <w:p w14:paraId="5BBE2352" w14:textId="77777777" w:rsidR="00BC16CE" w:rsidRDefault="00BC16CE">
      <w:pPr>
        <w:pStyle w:val="TOC4"/>
        <w:rPr>
          <w:rFonts w:eastAsiaTheme="minorEastAsia" w:cstheme="minorBidi"/>
          <w:noProof/>
          <w:sz w:val="24"/>
          <w:szCs w:val="24"/>
          <w:lang w:val="en-CA" w:eastAsia="ja-JP"/>
        </w:rPr>
      </w:pPr>
      <w:r>
        <w:rPr>
          <w:noProof/>
        </w:rPr>
        <w:t>Table 1: CAF Operational Server IP Addresses and Ports</w:t>
      </w:r>
      <w:r>
        <w:rPr>
          <w:noProof/>
        </w:rPr>
        <w:tab/>
      </w:r>
      <w:r>
        <w:rPr>
          <w:noProof/>
        </w:rPr>
        <w:fldChar w:fldCharType="begin"/>
      </w:r>
      <w:r>
        <w:rPr>
          <w:noProof/>
        </w:rPr>
        <w:instrText xml:space="preserve"> PAGEREF _Toc293750119 \h </w:instrText>
      </w:r>
      <w:r>
        <w:rPr>
          <w:noProof/>
        </w:rPr>
      </w:r>
      <w:r>
        <w:rPr>
          <w:noProof/>
        </w:rPr>
        <w:fldChar w:fldCharType="separate"/>
      </w:r>
      <w:r>
        <w:rPr>
          <w:noProof/>
        </w:rPr>
        <w:t>7</w:t>
      </w:r>
      <w:r>
        <w:rPr>
          <w:noProof/>
        </w:rPr>
        <w:fldChar w:fldCharType="end"/>
      </w:r>
    </w:p>
    <w:p w14:paraId="285DD7B5"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3.2.1.</w:t>
      </w:r>
      <w:r>
        <w:rPr>
          <w:rFonts w:eastAsiaTheme="minorEastAsia" w:cstheme="minorBidi"/>
          <w:i w:val="0"/>
          <w:noProof/>
          <w:sz w:val="24"/>
          <w:szCs w:val="24"/>
          <w:lang w:val="en-CA" w:eastAsia="ja-JP"/>
        </w:rPr>
        <w:tab/>
      </w:r>
      <w:r>
        <w:rPr>
          <w:noProof/>
        </w:rPr>
        <w:t>Host specific network configuration</w:t>
      </w:r>
      <w:r>
        <w:rPr>
          <w:noProof/>
        </w:rPr>
        <w:tab/>
      </w:r>
      <w:r>
        <w:rPr>
          <w:noProof/>
        </w:rPr>
        <w:fldChar w:fldCharType="begin"/>
      </w:r>
      <w:r>
        <w:rPr>
          <w:noProof/>
        </w:rPr>
        <w:instrText xml:space="preserve"> PAGEREF _Toc293750120 \h </w:instrText>
      </w:r>
      <w:r>
        <w:rPr>
          <w:noProof/>
        </w:rPr>
      </w:r>
      <w:r>
        <w:rPr>
          <w:noProof/>
        </w:rPr>
        <w:fldChar w:fldCharType="separate"/>
      </w:r>
      <w:r>
        <w:rPr>
          <w:noProof/>
        </w:rPr>
        <w:t>8</w:t>
      </w:r>
      <w:r>
        <w:rPr>
          <w:noProof/>
        </w:rPr>
        <w:fldChar w:fldCharType="end"/>
      </w:r>
    </w:p>
    <w:p w14:paraId="33290934"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3.2.1.1.</w:t>
      </w:r>
      <w:r>
        <w:rPr>
          <w:rFonts w:eastAsiaTheme="minorEastAsia" w:cstheme="minorBidi"/>
          <w:i w:val="0"/>
          <w:noProof/>
          <w:sz w:val="24"/>
          <w:szCs w:val="24"/>
          <w:lang w:val="en-CA" w:eastAsia="ja-JP"/>
        </w:rPr>
        <w:tab/>
      </w:r>
      <w:r>
        <w:rPr>
          <w:noProof/>
        </w:rPr>
        <w:t>Nuances to port 443 for non-root webserver</w:t>
      </w:r>
      <w:r>
        <w:rPr>
          <w:noProof/>
        </w:rPr>
        <w:tab/>
      </w:r>
      <w:r>
        <w:rPr>
          <w:noProof/>
        </w:rPr>
        <w:fldChar w:fldCharType="begin"/>
      </w:r>
      <w:r>
        <w:rPr>
          <w:noProof/>
        </w:rPr>
        <w:instrText xml:space="preserve"> PAGEREF _Toc293750121 \h </w:instrText>
      </w:r>
      <w:r>
        <w:rPr>
          <w:noProof/>
        </w:rPr>
      </w:r>
      <w:r>
        <w:rPr>
          <w:noProof/>
        </w:rPr>
        <w:fldChar w:fldCharType="separate"/>
      </w:r>
      <w:r>
        <w:rPr>
          <w:noProof/>
        </w:rPr>
        <w:t>8</w:t>
      </w:r>
      <w:r>
        <w:rPr>
          <w:noProof/>
        </w:rPr>
        <w:fldChar w:fldCharType="end"/>
      </w:r>
    </w:p>
    <w:p w14:paraId="4852F08C"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3.2.2.</w:t>
      </w:r>
      <w:r>
        <w:rPr>
          <w:rFonts w:eastAsiaTheme="minorEastAsia" w:cstheme="minorBidi"/>
          <w:i w:val="0"/>
          <w:noProof/>
          <w:sz w:val="24"/>
          <w:szCs w:val="24"/>
          <w:lang w:val="en-CA" w:eastAsia="ja-JP"/>
        </w:rPr>
        <w:tab/>
      </w:r>
      <w:r>
        <w:rPr>
          <w:noProof/>
        </w:rPr>
        <w:t>Important Host Specific Ports and Their Network Visibility</w:t>
      </w:r>
      <w:r>
        <w:rPr>
          <w:noProof/>
        </w:rPr>
        <w:tab/>
      </w:r>
      <w:r>
        <w:rPr>
          <w:noProof/>
        </w:rPr>
        <w:fldChar w:fldCharType="begin"/>
      </w:r>
      <w:r>
        <w:rPr>
          <w:noProof/>
        </w:rPr>
        <w:instrText xml:space="preserve"> PAGEREF _Toc293750122 \h </w:instrText>
      </w:r>
      <w:r>
        <w:rPr>
          <w:noProof/>
        </w:rPr>
      </w:r>
      <w:r>
        <w:rPr>
          <w:noProof/>
        </w:rPr>
        <w:fldChar w:fldCharType="separate"/>
      </w:r>
      <w:r>
        <w:rPr>
          <w:noProof/>
        </w:rPr>
        <w:t>8</w:t>
      </w:r>
      <w:r>
        <w:rPr>
          <w:noProof/>
        </w:rPr>
        <w:fldChar w:fldCharType="end"/>
      </w:r>
    </w:p>
    <w:p w14:paraId="30E310D7"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3.3.</w:t>
      </w:r>
      <w:r>
        <w:rPr>
          <w:rFonts w:eastAsiaTheme="minorEastAsia" w:cstheme="minorBidi"/>
          <w:smallCaps w:val="0"/>
          <w:noProof/>
          <w:sz w:val="24"/>
          <w:szCs w:val="24"/>
          <w:lang w:val="en-CA" w:eastAsia="ja-JP"/>
        </w:rPr>
        <w:tab/>
      </w:r>
      <w:r>
        <w:rPr>
          <w:noProof/>
        </w:rPr>
        <w:t>Preparing Your Environment</w:t>
      </w:r>
      <w:r>
        <w:rPr>
          <w:noProof/>
        </w:rPr>
        <w:tab/>
      </w:r>
      <w:r>
        <w:rPr>
          <w:noProof/>
        </w:rPr>
        <w:fldChar w:fldCharType="begin"/>
      </w:r>
      <w:r>
        <w:rPr>
          <w:noProof/>
        </w:rPr>
        <w:instrText xml:space="preserve"> PAGEREF _Toc293750123 \h </w:instrText>
      </w:r>
      <w:r>
        <w:rPr>
          <w:noProof/>
        </w:rPr>
      </w:r>
      <w:r>
        <w:rPr>
          <w:noProof/>
        </w:rPr>
        <w:fldChar w:fldCharType="separate"/>
      </w:r>
      <w:r>
        <w:rPr>
          <w:noProof/>
        </w:rPr>
        <w:t>8</w:t>
      </w:r>
      <w:r>
        <w:rPr>
          <w:noProof/>
        </w:rPr>
        <w:fldChar w:fldCharType="end"/>
      </w:r>
    </w:p>
    <w:p w14:paraId="1209C3C0" w14:textId="77777777" w:rsidR="00BC16CE" w:rsidRDefault="00BC16CE">
      <w:pPr>
        <w:pStyle w:val="TOC2"/>
        <w:tabs>
          <w:tab w:val="left" w:pos="981"/>
          <w:tab w:val="right" w:pos="10480"/>
        </w:tabs>
        <w:rPr>
          <w:rFonts w:eastAsiaTheme="minorEastAsia" w:cstheme="minorBidi"/>
          <w:smallCaps w:val="0"/>
          <w:noProof/>
          <w:sz w:val="24"/>
          <w:szCs w:val="24"/>
          <w:lang w:val="en-CA" w:eastAsia="ja-JP"/>
        </w:rPr>
      </w:pPr>
      <w:r>
        <w:rPr>
          <w:noProof/>
        </w:rPr>
        <w:t>3.3.1.</w:t>
      </w:r>
      <w:r>
        <w:rPr>
          <w:rFonts w:eastAsiaTheme="minorEastAsia" w:cstheme="minorBidi"/>
          <w:smallCaps w:val="0"/>
          <w:noProof/>
          <w:sz w:val="24"/>
          <w:szCs w:val="24"/>
          <w:lang w:val="en-CA" w:eastAsia="ja-JP"/>
        </w:rPr>
        <w:tab/>
      </w:r>
      <w:r>
        <w:rPr>
          <w:noProof/>
        </w:rPr>
        <w:t>About Which Directory to Connect to</w:t>
      </w:r>
      <w:r>
        <w:rPr>
          <w:noProof/>
        </w:rPr>
        <w:tab/>
      </w:r>
      <w:r>
        <w:rPr>
          <w:noProof/>
        </w:rPr>
        <w:fldChar w:fldCharType="begin"/>
      </w:r>
      <w:r>
        <w:rPr>
          <w:noProof/>
        </w:rPr>
        <w:instrText xml:space="preserve"> PAGEREF _Toc293750124 \h </w:instrText>
      </w:r>
      <w:r>
        <w:rPr>
          <w:noProof/>
        </w:rPr>
      </w:r>
      <w:r>
        <w:rPr>
          <w:noProof/>
        </w:rPr>
        <w:fldChar w:fldCharType="separate"/>
      </w:r>
      <w:r>
        <w:rPr>
          <w:noProof/>
        </w:rPr>
        <w:t>8</w:t>
      </w:r>
      <w:r>
        <w:rPr>
          <w:noProof/>
        </w:rPr>
        <w:fldChar w:fldCharType="end"/>
      </w:r>
    </w:p>
    <w:p w14:paraId="1BA766B5"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3.3.1.1.</w:t>
      </w:r>
      <w:r>
        <w:rPr>
          <w:rFonts w:eastAsiaTheme="minorEastAsia" w:cstheme="minorBidi"/>
          <w:i w:val="0"/>
          <w:noProof/>
          <w:sz w:val="24"/>
          <w:szCs w:val="24"/>
          <w:lang w:val="en-CA" w:eastAsia="ja-JP"/>
        </w:rPr>
        <w:tab/>
      </w:r>
      <w:r>
        <w:rPr>
          <w:noProof/>
        </w:rPr>
        <w:t>What Directory is Required for Which Service?</w:t>
      </w:r>
      <w:r>
        <w:rPr>
          <w:noProof/>
        </w:rPr>
        <w:tab/>
      </w:r>
      <w:r>
        <w:rPr>
          <w:noProof/>
        </w:rPr>
        <w:fldChar w:fldCharType="begin"/>
      </w:r>
      <w:r>
        <w:rPr>
          <w:noProof/>
        </w:rPr>
        <w:instrText xml:space="preserve"> PAGEREF _Toc293750125 \h </w:instrText>
      </w:r>
      <w:r>
        <w:rPr>
          <w:noProof/>
        </w:rPr>
      </w:r>
      <w:r>
        <w:rPr>
          <w:noProof/>
        </w:rPr>
        <w:fldChar w:fldCharType="separate"/>
      </w:r>
      <w:r>
        <w:rPr>
          <w:noProof/>
        </w:rPr>
        <w:t>9</w:t>
      </w:r>
      <w:r>
        <w:rPr>
          <w:noProof/>
        </w:rPr>
        <w:fldChar w:fldCharType="end"/>
      </w:r>
    </w:p>
    <w:p w14:paraId="001BEBF3"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3.3.1.2.</w:t>
      </w:r>
      <w:r>
        <w:rPr>
          <w:rFonts w:eastAsiaTheme="minorEastAsia" w:cstheme="minorBidi"/>
          <w:i w:val="0"/>
          <w:noProof/>
          <w:sz w:val="24"/>
          <w:szCs w:val="24"/>
          <w:lang w:val="en-CA" w:eastAsia="ja-JP"/>
        </w:rPr>
        <w:tab/>
      </w:r>
      <w:r>
        <w:rPr>
          <w:noProof/>
        </w:rPr>
        <w:t>Test Directories</w:t>
      </w:r>
      <w:r>
        <w:rPr>
          <w:noProof/>
        </w:rPr>
        <w:tab/>
      </w:r>
      <w:r>
        <w:rPr>
          <w:noProof/>
        </w:rPr>
        <w:fldChar w:fldCharType="begin"/>
      </w:r>
      <w:r>
        <w:rPr>
          <w:noProof/>
        </w:rPr>
        <w:instrText xml:space="preserve"> PAGEREF _Toc293750126 \h </w:instrText>
      </w:r>
      <w:r>
        <w:rPr>
          <w:noProof/>
        </w:rPr>
      </w:r>
      <w:r>
        <w:rPr>
          <w:noProof/>
        </w:rPr>
        <w:fldChar w:fldCharType="separate"/>
      </w:r>
      <w:r>
        <w:rPr>
          <w:noProof/>
        </w:rPr>
        <w:t>9</w:t>
      </w:r>
      <w:r>
        <w:rPr>
          <w:noProof/>
        </w:rPr>
        <w:fldChar w:fldCharType="end"/>
      </w:r>
    </w:p>
    <w:p w14:paraId="4A37739D" w14:textId="77777777" w:rsidR="00BC16CE" w:rsidRDefault="00BC16CE">
      <w:pPr>
        <w:pStyle w:val="TOC2"/>
        <w:tabs>
          <w:tab w:val="left" w:pos="981"/>
          <w:tab w:val="right" w:pos="10480"/>
        </w:tabs>
        <w:rPr>
          <w:rFonts w:eastAsiaTheme="minorEastAsia" w:cstheme="minorBidi"/>
          <w:smallCaps w:val="0"/>
          <w:noProof/>
          <w:sz w:val="24"/>
          <w:szCs w:val="24"/>
          <w:lang w:val="en-CA" w:eastAsia="ja-JP"/>
        </w:rPr>
      </w:pPr>
      <w:r>
        <w:rPr>
          <w:noProof/>
        </w:rPr>
        <w:t>3.3.2.</w:t>
      </w:r>
      <w:r>
        <w:rPr>
          <w:rFonts w:eastAsiaTheme="minorEastAsia" w:cstheme="minorBidi"/>
          <w:smallCaps w:val="0"/>
          <w:noProof/>
          <w:sz w:val="24"/>
          <w:szCs w:val="24"/>
          <w:lang w:val="en-CA" w:eastAsia="ja-JP"/>
        </w:rPr>
        <w:tab/>
      </w:r>
      <w:r>
        <w:rPr>
          <w:noProof/>
        </w:rPr>
        <w:t>About Transport Layer Security (TLS) Certificates</w:t>
      </w:r>
      <w:r>
        <w:rPr>
          <w:noProof/>
        </w:rPr>
        <w:tab/>
      </w:r>
      <w:r>
        <w:rPr>
          <w:noProof/>
        </w:rPr>
        <w:fldChar w:fldCharType="begin"/>
      </w:r>
      <w:r>
        <w:rPr>
          <w:noProof/>
        </w:rPr>
        <w:instrText xml:space="preserve"> PAGEREF _Toc293750127 \h </w:instrText>
      </w:r>
      <w:r>
        <w:rPr>
          <w:noProof/>
        </w:rPr>
      </w:r>
      <w:r>
        <w:rPr>
          <w:noProof/>
        </w:rPr>
        <w:fldChar w:fldCharType="separate"/>
      </w:r>
      <w:r>
        <w:rPr>
          <w:noProof/>
        </w:rPr>
        <w:t>9</w:t>
      </w:r>
      <w:r>
        <w:rPr>
          <w:noProof/>
        </w:rPr>
        <w:fldChar w:fldCharType="end"/>
      </w:r>
    </w:p>
    <w:p w14:paraId="4C5B1990"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3.3.2.1.</w:t>
      </w:r>
      <w:r>
        <w:rPr>
          <w:rFonts w:eastAsiaTheme="minorEastAsia" w:cstheme="minorBidi"/>
          <w:i w:val="0"/>
          <w:noProof/>
          <w:sz w:val="24"/>
          <w:szCs w:val="24"/>
          <w:lang w:val="en-CA" w:eastAsia="ja-JP"/>
        </w:rPr>
        <w:tab/>
      </w:r>
      <w:r>
        <w:rPr>
          <w:noProof/>
        </w:rPr>
        <w:t>Certificates that end users will experience</w:t>
      </w:r>
      <w:r>
        <w:rPr>
          <w:noProof/>
        </w:rPr>
        <w:tab/>
      </w:r>
      <w:r>
        <w:rPr>
          <w:noProof/>
        </w:rPr>
        <w:fldChar w:fldCharType="begin"/>
      </w:r>
      <w:r>
        <w:rPr>
          <w:noProof/>
        </w:rPr>
        <w:instrText xml:space="preserve"> PAGEREF _Toc293750128 \h </w:instrText>
      </w:r>
      <w:r>
        <w:rPr>
          <w:noProof/>
        </w:rPr>
      </w:r>
      <w:r>
        <w:rPr>
          <w:noProof/>
        </w:rPr>
        <w:fldChar w:fldCharType="separate"/>
      </w:r>
      <w:r>
        <w:rPr>
          <w:noProof/>
        </w:rPr>
        <w:t>9</w:t>
      </w:r>
      <w:r>
        <w:rPr>
          <w:noProof/>
        </w:rPr>
        <w:fldChar w:fldCharType="end"/>
      </w:r>
    </w:p>
    <w:p w14:paraId="5DF09522" w14:textId="77777777" w:rsidR="00BC16CE" w:rsidRDefault="00BC16CE">
      <w:pPr>
        <w:pStyle w:val="TOC3"/>
        <w:tabs>
          <w:tab w:val="left" w:pos="1360"/>
          <w:tab w:val="right" w:pos="10480"/>
        </w:tabs>
        <w:rPr>
          <w:rFonts w:eastAsiaTheme="minorEastAsia" w:cstheme="minorBidi"/>
          <w:i w:val="0"/>
          <w:noProof/>
          <w:sz w:val="24"/>
          <w:szCs w:val="24"/>
          <w:lang w:val="en-CA" w:eastAsia="ja-JP"/>
        </w:rPr>
      </w:pPr>
      <w:r>
        <w:rPr>
          <w:noProof/>
        </w:rPr>
        <w:t>3.3.2.2.</w:t>
      </w:r>
      <w:r>
        <w:rPr>
          <w:rFonts w:eastAsiaTheme="minorEastAsia" w:cstheme="minorBidi"/>
          <w:i w:val="0"/>
          <w:noProof/>
          <w:sz w:val="24"/>
          <w:szCs w:val="24"/>
          <w:lang w:val="en-CA" w:eastAsia="ja-JP"/>
        </w:rPr>
        <w:tab/>
      </w:r>
      <w:r>
        <w:rPr>
          <w:noProof/>
        </w:rPr>
        <w:t>Other Certificates</w:t>
      </w:r>
      <w:r>
        <w:rPr>
          <w:noProof/>
        </w:rPr>
        <w:tab/>
      </w:r>
      <w:r>
        <w:rPr>
          <w:noProof/>
        </w:rPr>
        <w:fldChar w:fldCharType="begin"/>
      </w:r>
      <w:r>
        <w:rPr>
          <w:noProof/>
        </w:rPr>
        <w:instrText xml:space="preserve"> PAGEREF _Toc293750129 \h </w:instrText>
      </w:r>
      <w:r>
        <w:rPr>
          <w:noProof/>
        </w:rPr>
      </w:r>
      <w:r>
        <w:rPr>
          <w:noProof/>
        </w:rPr>
        <w:fldChar w:fldCharType="separate"/>
      </w:r>
      <w:r>
        <w:rPr>
          <w:noProof/>
        </w:rPr>
        <w:t>10</w:t>
      </w:r>
      <w:r>
        <w:rPr>
          <w:noProof/>
        </w:rPr>
        <w:fldChar w:fldCharType="end"/>
      </w:r>
    </w:p>
    <w:p w14:paraId="719621CD"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3.4.</w:t>
      </w:r>
      <w:r>
        <w:rPr>
          <w:rFonts w:eastAsiaTheme="minorEastAsia" w:cstheme="minorBidi"/>
          <w:smallCaps w:val="0"/>
          <w:noProof/>
          <w:sz w:val="24"/>
          <w:szCs w:val="24"/>
          <w:lang w:val="en-CA" w:eastAsia="ja-JP"/>
        </w:rPr>
        <w:tab/>
      </w:r>
      <w:r>
        <w:rPr>
          <w:noProof/>
        </w:rPr>
        <w:t>Deployment Approaches</w:t>
      </w:r>
      <w:r>
        <w:rPr>
          <w:noProof/>
        </w:rPr>
        <w:tab/>
      </w:r>
      <w:r>
        <w:rPr>
          <w:noProof/>
        </w:rPr>
        <w:fldChar w:fldCharType="begin"/>
      </w:r>
      <w:r>
        <w:rPr>
          <w:noProof/>
        </w:rPr>
        <w:instrText xml:space="preserve"> PAGEREF _Toc293750130 \h </w:instrText>
      </w:r>
      <w:r>
        <w:rPr>
          <w:noProof/>
        </w:rPr>
      </w:r>
      <w:r>
        <w:rPr>
          <w:noProof/>
        </w:rPr>
        <w:fldChar w:fldCharType="separate"/>
      </w:r>
      <w:r>
        <w:rPr>
          <w:noProof/>
        </w:rPr>
        <w:t>10</w:t>
      </w:r>
      <w:r>
        <w:rPr>
          <w:noProof/>
        </w:rPr>
        <w:fldChar w:fldCharType="end"/>
      </w:r>
    </w:p>
    <w:p w14:paraId="279B9742"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3.4.1.</w:t>
      </w:r>
      <w:r>
        <w:rPr>
          <w:rFonts w:eastAsiaTheme="minorEastAsia" w:cstheme="minorBidi"/>
          <w:i w:val="0"/>
          <w:noProof/>
          <w:sz w:val="24"/>
          <w:szCs w:val="24"/>
          <w:lang w:val="en-CA" w:eastAsia="ja-JP"/>
        </w:rPr>
        <w:tab/>
      </w:r>
      <w:r>
        <w:rPr>
          <w:noProof/>
        </w:rPr>
        <w:t>Recommended IdP Installer Deployment Approaches</w:t>
      </w:r>
      <w:r>
        <w:rPr>
          <w:noProof/>
        </w:rPr>
        <w:tab/>
      </w:r>
      <w:r>
        <w:rPr>
          <w:noProof/>
        </w:rPr>
        <w:fldChar w:fldCharType="begin"/>
      </w:r>
      <w:r>
        <w:rPr>
          <w:noProof/>
        </w:rPr>
        <w:instrText xml:space="preserve"> PAGEREF _Toc293750131 \h </w:instrText>
      </w:r>
      <w:r>
        <w:rPr>
          <w:noProof/>
        </w:rPr>
      </w:r>
      <w:r>
        <w:rPr>
          <w:noProof/>
        </w:rPr>
        <w:fldChar w:fldCharType="separate"/>
      </w:r>
      <w:r>
        <w:rPr>
          <w:noProof/>
        </w:rPr>
        <w:t>11</w:t>
      </w:r>
      <w:r>
        <w:rPr>
          <w:noProof/>
        </w:rPr>
        <w:fldChar w:fldCharType="end"/>
      </w:r>
    </w:p>
    <w:p w14:paraId="1706741B"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4.</w:t>
      </w:r>
      <w:r>
        <w:rPr>
          <w:rFonts w:eastAsiaTheme="minorEastAsia" w:cstheme="minorBidi"/>
          <w:b w:val="0"/>
          <w:caps w:val="0"/>
          <w:noProof/>
          <w:sz w:val="24"/>
          <w:szCs w:val="24"/>
          <w:lang w:val="en-CA" w:eastAsia="ja-JP"/>
        </w:rPr>
        <w:tab/>
      </w:r>
      <w:r>
        <w:rPr>
          <w:noProof/>
        </w:rPr>
        <w:t>Installation Procedure</w:t>
      </w:r>
      <w:r>
        <w:rPr>
          <w:noProof/>
        </w:rPr>
        <w:tab/>
      </w:r>
      <w:r>
        <w:rPr>
          <w:noProof/>
        </w:rPr>
        <w:fldChar w:fldCharType="begin"/>
      </w:r>
      <w:r>
        <w:rPr>
          <w:noProof/>
        </w:rPr>
        <w:instrText xml:space="preserve"> PAGEREF _Toc293750132 \h </w:instrText>
      </w:r>
      <w:r>
        <w:rPr>
          <w:noProof/>
        </w:rPr>
      </w:r>
      <w:r>
        <w:rPr>
          <w:noProof/>
        </w:rPr>
        <w:fldChar w:fldCharType="separate"/>
      </w:r>
      <w:r>
        <w:rPr>
          <w:noProof/>
        </w:rPr>
        <w:t>11</w:t>
      </w:r>
      <w:r>
        <w:rPr>
          <w:noProof/>
        </w:rPr>
        <w:fldChar w:fldCharType="end"/>
      </w:r>
    </w:p>
    <w:p w14:paraId="6DA0DAF7"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4.1.</w:t>
      </w:r>
      <w:r>
        <w:rPr>
          <w:rFonts w:eastAsiaTheme="minorEastAsia" w:cstheme="minorBidi"/>
          <w:smallCaps w:val="0"/>
          <w:noProof/>
          <w:sz w:val="24"/>
          <w:szCs w:val="24"/>
          <w:lang w:val="en-CA" w:eastAsia="ja-JP"/>
        </w:rPr>
        <w:tab/>
      </w:r>
      <w:r>
        <w:rPr>
          <w:noProof/>
        </w:rPr>
        <w:t>How the installer works</w:t>
      </w:r>
      <w:r>
        <w:rPr>
          <w:noProof/>
        </w:rPr>
        <w:tab/>
      </w:r>
      <w:r>
        <w:rPr>
          <w:noProof/>
        </w:rPr>
        <w:fldChar w:fldCharType="begin"/>
      </w:r>
      <w:r>
        <w:rPr>
          <w:noProof/>
        </w:rPr>
        <w:instrText xml:space="preserve"> PAGEREF _Toc293750133 \h </w:instrText>
      </w:r>
      <w:r>
        <w:rPr>
          <w:noProof/>
        </w:rPr>
      </w:r>
      <w:r>
        <w:rPr>
          <w:noProof/>
        </w:rPr>
        <w:fldChar w:fldCharType="separate"/>
      </w:r>
      <w:r>
        <w:rPr>
          <w:noProof/>
        </w:rPr>
        <w:t>11</w:t>
      </w:r>
      <w:r>
        <w:rPr>
          <w:noProof/>
        </w:rPr>
        <w:fldChar w:fldCharType="end"/>
      </w:r>
    </w:p>
    <w:p w14:paraId="4EFD278C"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4.2.</w:t>
      </w:r>
      <w:r>
        <w:rPr>
          <w:rFonts w:eastAsiaTheme="minorEastAsia" w:cstheme="minorBidi"/>
          <w:smallCaps w:val="0"/>
          <w:noProof/>
          <w:sz w:val="24"/>
          <w:szCs w:val="24"/>
          <w:lang w:val="en-CA" w:eastAsia="ja-JP"/>
        </w:rPr>
        <w:tab/>
      </w:r>
      <w:r>
        <w:rPr>
          <w:noProof/>
        </w:rPr>
        <w:t>Assumptions for the installation process to begin</w:t>
      </w:r>
      <w:r>
        <w:rPr>
          <w:noProof/>
        </w:rPr>
        <w:tab/>
      </w:r>
      <w:r>
        <w:rPr>
          <w:noProof/>
        </w:rPr>
        <w:fldChar w:fldCharType="begin"/>
      </w:r>
      <w:r>
        <w:rPr>
          <w:noProof/>
        </w:rPr>
        <w:instrText xml:space="preserve"> PAGEREF _Toc293750134 \h </w:instrText>
      </w:r>
      <w:r>
        <w:rPr>
          <w:noProof/>
        </w:rPr>
      </w:r>
      <w:r>
        <w:rPr>
          <w:noProof/>
        </w:rPr>
        <w:fldChar w:fldCharType="separate"/>
      </w:r>
      <w:r>
        <w:rPr>
          <w:noProof/>
        </w:rPr>
        <w:t>12</w:t>
      </w:r>
      <w:r>
        <w:rPr>
          <w:noProof/>
        </w:rPr>
        <w:fldChar w:fldCharType="end"/>
      </w:r>
    </w:p>
    <w:p w14:paraId="60E2FC66"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4.3.</w:t>
      </w:r>
      <w:r>
        <w:rPr>
          <w:rFonts w:eastAsiaTheme="minorEastAsia" w:cstheme="minorBidi"/>
          <w:smallCaps w:val="0"/>
          <w:noProof/>
          <w:sz w:val="24"/>
          <w:szCs w:val="24"/>
          <w:lang w:val="en-CA" w:eastAsia="ja-JP"/>
        </w:rPr>
        <w:tab/>
      </w:r>
      <w:r>
        <w:rPr>
          <w:noProof/>
        </w:rPr>
        <w:t>Building your configuration</w:t>
      </w:r>
      <w:r>
        <w:rPr>
          <w:noProof/>
        </w:rPr>
        <w:tab/>
      </w:r>
      <w:r>
        <w:rPr>
          <w:noProof/>
        </w:rPr>
        <w:fldChar w:fldCharType="begin"/>
      </w:r>
      <w:r>
        <w:rPr>
          <w:noProof/>
        </w:rPr>
        <w:instrText xml:space="preserve"> PAGEREF _Toc293750135 \h </w:instrText>
      </w:r>
      <w:r>
        <w:rPr>
          <w:noProof/>
        </w:rPr>
      </w:r>
      <w:r>
        <w:rPr>
          <w:noProof/>
        </w:rPr>
        <w:fldChar w:fldCharType="separate"/>
      </w:r>
      <w:r>
        <w:rPr>
          <w:noProof/>
        </w:rPr>
        <w:t>12</w:t>
      </w:r>
      <w:r>
        <w:rPr>
          <w:noProof/>
        </w:rPr>
        <w:fldChar w:fldCharType="end"/>
      </w:r>
    </w:p>
    <w:p w14:paraId="7EF9CD63"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4.3.1.</w:t>
      </w:r>
      <w:r>
        <w:rPr>
          <w:rFonts w:eastAsiaTheme="minorEastAsia" w:cstheme="minorBidi"/>
          <w:i w:val="0"/>
          <w:noProof/>
          <w:sz w:val="24"/>
          <w:szCs w:val="24"/>
          <w:lang w:val="en-CA" w:eastAsia="ja-JP"/>
        </w:rPr>
        <w:tab/>
      </w:r>
      <w:r>
        <w:rPr>
          <w:noProof/>
        </w:rPr>
        <w:t>Loading a Pre-existing Configuration</w:t>
      </w:r>
      <w:r>
        <w:rPr>
          <w:noProof/>
        </w:rPr>
        <w:tab/>
      </w:r>
      <w:r>
        <w:rPr>
          <w:noProof/>
        </w:rPr>
        <w:fldChar w:fldCharType="begin"/>
      </w:r>
      <w:r>
        <w:rPr>
          <w:noProof/>
        </w:rPr>
        <w:instrText xml:space="preserve"> PAGEREF _Toc293750136 \h </w:instrText>
      </w:r>
      <w:r>
        <w:rPr>
          <w:noProof/>
        </w:rPr>
      </w:r>
      <w:r>
        <w:rPr>
          <w:noProof/>
        </w:rPr>
        <w:fldChar w:fldCharType="separate"/>
      </w:r>
      <w:r>
        <w:rPr>
          <w:noProof/>
        </w:rPr>
        <w:t>12</w:t>
      </w:r>
      <w:r>
        <w:rPr>
          <w:noProof/>
        </w:rPr>
        <w:fldChar w:fldCharType="end"/>
      </w:r>
    </w:p>
    <w:p w14:paraId="5049443A"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4.4.</w:t>
      </w:r>
      <w:r>
        <w:rPr>
          <w:rFonts w:eastAsiaTheme="minorEastAsia" w:cstheme="minorBidi"/>
          <w:smallCaps w:val="0"/>
          <w:noProof/>
          <w:sz w:val="24"/>
          <w:szCs w:val="24"/>
          <w:lang w:val="en-CA" w:eastAsia="ja-JP"/>
        </w:rPr>
        <w:tab/>
      </w:r>
      <w:r>
        <w:rPr>
          <w:noProof/>
        </w:rPr>
        <w:t>Doing your deployment</w:t>
      </w:r>
      <w:r>
        <w:rPr>
          <w:noProof/>
        </w:rPr>
        <w:tab/>
      </w:r>
      <w:r>
        <w:rPr>
          <w:noProof/>
        </w:rPr>
        <w:fldChar w:fldCharType="begin"/>
      </w:r>
      <w:r>
        <w:rPr>
          <w:noProof/>
        </w:rPr>
        <w:instrText xml:space="preserve"> PAGEREF _Toc293750137 \h </w:instrText>
      </w:r>
      <w:r>
        <w:rPr>
          <w:noProof/>
        </w:rPr>
      </w:r>
      <w:r>
        <w:rPr>
          <w:noProof/>
        </w:rPr>
        <w:fldChar w:fldCharType="separate"/>
      </w:r>
      <w:r>
        <w:rPr>
          <w:noProof/>
        </w:rPr>
        <w:t>12</w:t>
      </w:r>
      <w:r>
        <w:rPr>
          <w:noProof/>
        </w:rPr>
        <w:fldChar w:fldCharType="end"/>
      </w:r>
    </w:p>
    <w:p w14:paraId="25CB4940"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5.</w:t>
      </w:r>
      <w:r>
        <w:rPr>
          <w:rFonts w:eastAsiaTheme="minorEastAsia" w:cstheme="minorBidi"/>
          <w:b w:val="0"/>
          <w:caps w:val="0"/>
          <w:noProof/>
          <w:sz w:val="24"/>
          <w:szCs w:val="24"/>
          <w:lang w:val="en-CA" w:eastAsia="ja-JP"/>
        </w:rPr>
        <w:tab/>
      </w:r>
      <w:r>
        <w:rPr>
          <w:noProof/>
        </w:rPr>
        <w:t>Availability Considerations</w:t>
      </w:r>
      <w:r>
        <w:rPr>
          <w:noProof/>
        </w:rPr>
        <w:tab/>
      </w:r>
      <w:r>
        <w:rPr>
          <w:noProof/>
        </w:rPr>
        <w:fldChar w:fldCharType="begin"/>
      </w:r>
      <w:r>
        <w:rPr>
          <w:noProof/>
        </w:rPr>
        <w:instrText xml:space="preserve"> PAGEREF _Toc293750138 \h </w:instrText>
      </w:r>
      <w:r>
        <w:rPr>
          <w:noProof/>
        </w:rPr>
      </w:r>
      <w:r>
        <w:rPr>
          <w:noProof/>
        </w:rPr>
        <w:fldChar w:fldCharType="separate"/>
      </w:r>
      <w:r>
        <w:rPr>
          <w:noProof/>
        </w:rPr>
        <w:t>13</w:t>
      </w:r>
      <w:r>
        <w:rPr>
          <w:noProof/>
        </w:rPr>
        <w:fldChar w:fldCharType="end"/>
      </w:r>
    </w:p>
    <w:p w14:paraId="02C5F079"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5.1.</w:t>
      </w:r>
      <w:r>
        <w:rPr>
          <w:rFonts w:eastAsiaTheme="minorEastAsia" w:cstheme="minorBidi"/>
          <w:smallCaps w:val="0"/>
          <w:noProof/>
          <w:sz w:val="24"/>
          <w:szCs w:val="24"/>
          <w:lang w:val="en-CA" w:eastAsia="ja-JP"/>
        </w:rPr>
        <w:tab/>
      </w:r>
      <w:r>
        <w:rPr>
          <w:noProof/>
        </w:rPr>
        <w:t>Change Management Practices</w:t>
      </w:r>
      <w:r>
        <w:rPr>
          <w:noProof/>
        </w:rPr>
        <w:tab/>
      </w:r>
      <w:r>
        <w:rPr>
          <w:noProof/>
        </w:rPr>
        <w:fldChar w:fldCharType="begin"/>
      </w:r>
      <w:r>
        <w:rPr>
          <w:noProof/>
        </w:rPr>
        <w:instrText xml:space="preserve"> PAGEREF _Toc293750139 \h </w:instrText>
      </w:r>
      <w:r>
        <w:rPr>
          <w:noProof/>
        </w:rPr>
      </w:r>
      <w:r>
        <w:rPr>
          <w:noProof/>
        </w:rPr>
        <w:fldChar w:fldCharType="separate"/>
      </w:r>
      <w:r>
        <w:rPr>
          <w:noProof/>
        </w:rPr>
        <w:t>13</w:t>
      </w:r>
      <w:r>
        <w:rPr>
          <w:noProof/>
        </w:rPr>
        <w:fldChar w:fldCharType="end"/>
      </w:r>
    </w:p>
    <w:p w14:paraId="7EA70BB9"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5.2.</w:t>
      </w:r>
      <w:r>
        <w:rPr>
          <w:rFonts w:eastAsiaTheme="minorEastAsia" w:cstheme="minorBidi"/>
          <w:smallCaps w:val="0"/>
          <w:noProof/>
          <w:sz w:val="24"/>
          <w:szCs w:val="24"/>
          <w:lang w:val="en-CA" w:eastAsia="ja-JP"/>
        </w:rPr>
        <w:tab/>
      </w:r>
      <w:r>
        <w:rPr>
          <w:noProof/>
        </w:rPr>
        <w:t>The infrastructure in which the services are hosted</w:t>
      </w:r>
      <w:r>
        <w:rPr>
          <w:noProof/>
        </w:rPr>
        <w:tab/>
      </w:r>
      <w:r>
        <w:rPr>
          <w:noProof/>
        </w:rPr>
        <w:fldChar w:fldCharType="begin"/>
      </w:r>
      <w:r>
        <w:rPr>
          <w:noProof/>
        </w:rPr>
        <w:instrText xml:space="preserve"> PAGEREF _Toc293750140 \h </w:instrText>
      </w:r>
      <w:r>
        <w:rPr>
          <w:noProof/>
        </w:rPr>
      </w:r>
      <w:r>
        <w:rPr>
          <w:noProof/>
        </w:rPr>
        <w:fldChar w:fldCharType="separate"/>
      </w:r>
      <w:r>
        <w:rPr>
          <w:noProof/>
        </w:rPr>
        <w:t>13</w:t>
      </w:r>
      <w:r>
        <w:rPr>
          <w:noProof/>
        </w:rPr>
        <w:fldChar w:fldCharType="end"/>
      </w:r>
    </w:p>
    <w:p w14:paraId="6979BA22"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5.3.</w:t>
      </w:r>
      <w:r>
        <w:rPr>
          <w:rFonts w:eastAsiaTheme="minorEastAsia" w:cstheme="minorBidi"/>
          <w:smallCaps w:val="0"/>
          <w:noProof/>
          <w:sz w:val="24"/>
          <w:szCs w:val="24"/>
          <w:lang w:val="en-CA" w:eastAsia="ja-JP"/>
        </w:rPr>
        <w:tab/>
      </w:r>
      <w:r>
        <w:rPr>
          <w:noProof/>
        </w:rPr>
        <w:t>High-Availability Strategies</w:t>
      </w:r>
      <w:r>
        <w:rPr>
          <w:noProof/>
        </w:rPr>
        <w:tab/>
      </w:r>
      <w:r>
        <w:rPr>
          <w:noProof/>
        </w:rPr>
        <w:fldChar w:fldCharType="begin"/>
      </w:r>
      <w:r>
        <w:rPr>
          <w:noProof/>
        </w:rPr>
        <w:instrText xml:space="preserve"> PAGEREF _Toc293750141 \h </w:instrText>
      </w:r>
      <w:r>
        <w:rPr>
          <w:noProof/>
        </w:rPr>
      </w:r>
      <w:r>
        <w:rPr>
          <w:noProof/>
        </w:rPr>
        <w:fldChar w:fldCharType="separate"/>
      </w:r>
      <w:r>
        <w:rPr>
          <w:noProof/>
        </w:rPr>
        <w:t>13</w:t>
      </w:r>
      <w:r>
        <w:rPr>
          <w:noProof/>
        </w:rPr>
        <w:fldChar w:fldCharType="end"/>
      </w:r>
    </w:p>
    <w:p w14:paraId="7DE699EB"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5.3.1.</w:t>
      </w:r>
      <w:r>
        <w:rPr>
          <w:rFonts w:eastAsiaTheme="minorEastAsia" w:cstheme="minorBidi"/>
          <w:i w:val="0"/>
          <w:noProof/>
          <w:sz w:val="24"/>
          <w:szCs w:val="24"/>
          <w:lang w:val="en-CA" w:eastAsia="ja-JP"/>
        </w:rPr>
        <w:tab/>
      </w:r>
      <w:r>
        <w:rPr>
          <w:noProof/>
        </w:rPr>
        <w:t>Infrastructure Reliability</w:t>
      </w:r>
      <w:r>
        <w:rPr>
          <w:noProof/>
        </w:rPr>
        <w:tab/>
      </w:r>
      <w:r>
        <w:rPr>
          <w:noProof/>
        </w:rPr>
        <w:fldChar w:fldCharType="begin"/>
      </w:r>
      <w:r>
        <w:rPr>
          <w:noProof/>
        </w:rPr>
        <w:instrText xml:space="preserve"> PAGEREF _Toc293750142 \h </w:instrText>
      </w:r>
      <w:r>
        <w:rPr>
          <w:noProof/>
        </w:rPr>
      </w:r>
      <w:r>
        <w:rPr>
          <w:noProof/>
        </w:rPr>
        <w:fldChar w:fldCharType="separate"/>
      </w:r>
      <w:r>
        <w:rPr>
          <w:noProof/>
        </w:rPr>
        <w:t>13</w:t>
      </w:r>
      <w:r>
        <w:rPr>
          <w:noProof/>
        </w:rPr>
        <w:fldChar w:fldCharType="end"/>
      </w:r>
    </w:p>
    <w:p w14:paraId="12ABB7F9"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5.3.2.</w:t>
      </w:r>
      <w:r>
        <w:rPr>
          <w:rFonts w:eastAsiaTheme="minorEastAsia" w:cstheme="minorBidi"/>
          <w:i w:val="0"/>
          <w:noProof/>
          <w:sz w:val="24"/>
          <w:szCs w:val="24"/>
          <w:lang w:val="en-CA" w:eastAsia="ja-JP"/>
        </w:rPr>
        <w:tab/>
      </w:r>
      <w:r>
        <w:rPr>
          <w:noProof/>
        </w:rPr>
        <w:t>Aspects of Reliability in the Services</w:t>
      </w:r>
      <w:r>
        <w:rPr>
          <w:noProof/>
        </w:rPr>
        <w:tab/>
      </w:r>
      <w:r>
        <w:rPr>
          <w:noProof/>
        </w:rPr>
        <w:fldChar w:fldCharType="begin"/>
      </w:r>
      <w:r>
        <w:rPr>
          <w:noProof/>
        </w:rPr>
        <w:instrText xml:space="preserve"> PAGEREF _Toc293750143 \h </w:instrText>
      </w:r>
      <w:r>
        <w:rPr>
          <w:noProof/>
        </w:rPr>
      </w:r>
      <w:r>
        <w:rPr>
          <w:noProof/>
        </w:rPr>
        <w:fldChar w:fldCharType="separate"/>
      </w:r>
      <w:r>
        <w:rPr>
          <w:noProof/>
        </w:rPr>
        <w:t>13</w:t>
      </w:r>
      <w:r>
        <w:rPr>
          <w:noProof/>
        </w:rPr>
        <w:fldChar w:fldCharType="end"/>
      </w:r>
    </w:p>
    <w:p w14:paraId="60BD78A3"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6.</w:t>
      </w:r>
      <w:r>
        <w:rPr>
          <w:rFonts w:eastAsiaTheme="minorEastAsia" w:cstheme="minorBidi"/>
          <w:b w:val="0"/>
          <w:caps w:val="0"/>
          <w:noProof/>
          <w:sz w:val="24"/>
          <w:szCs w:val="24"/>
          <w:lang w:val="en-CA" w:eastAsia="ja-JP"/>
        </w:rPr>
        <w:tab/>
      </w:r>
      <w:r>
        <w:rPr>
          <w:noProof/>
        </w:rPr>
        <w:t>Post Installation Steps</w:t>
      </w:r>
      <w:r>
        <w:rPr>
          <w:noProof/>
        </w:rPr>
        <w:tab/>
      </w:r>
      <w:r>
        <w:rPr>
          <w:noProof/>
        </w:rPr>
        <w:fldChar w:fldCharType="begin"/>
      </w:r>
      <w:r>
        <w:rPr>
          <w:noProof/>
        </w:rPr>
        <w:instrText xml:space="preserve"> PAGEREF _Toc293750144 \h </w:instrText>
      </w:r>
      <w:r>
        <w:rPr>
          <w:noProof/>
        </w:rPr>
      </w:r>
      <w:r>
        <w:rPr>
          <w:noProof/>
        </w:rPr>
        <w:fldChar w:fldCharType="separate"/>
      </w:r>
      <w:r>
        <w:rPr>
          <w:noProof/>
        </w:rPr>
        <w:t>16</w:t>
      </w:r>
      <w:r>
        <w:rPr>
          <w:noProof/>
        </w:rPr>
        <w:fldChar w:fldCharType="end"/>
      </w:r>
    </w:p>
    <w:p w14:paraId="5FC9F35C" w14:textId="77777777" w:rsidR="00BC16CE" w:rsidRDefault="00BC16CE">
      <w:pPr>
        <w:pStyle w:val="TOC2"/>
        <w:tabs>
          <w:tab w:val="right" w:pos="10480"/>
        </w:tabs>
        <w:rPr>
          <w:rFonts w:eastAsiaTheme="minorEastAsia" w:cstheme="minorBidi"/>
          <w:smallCaps w:val="0"/>
          <w:noProof/>
          <w:sz w:val="24"/>
          <w:szCs w:val="24"/>
          <w:lang w:val="en-CA" w:eastAsia="ja-JP"/>
        </w:rPr>
      </w:pPr>
      <w:r>
        <w:rPr>
          <w:noProof/>
        </w:rPr>
        <w:t>.</w:t>
      </w:r>
      <w:r>
        <w:rPr>
          <w:noProof/>
        </w:rPr>
        <w:tab/>
      </w:r>
      <w:r>
        <w:rPr>
          <w:noProof/>
        </w:rPr>
        <w:fldChar w:fldCharType="begin"/>
      </w:r>
      <w:r>
        <w:rPr>
          <w:noProof/>
        </w:rPr>
        <w:instrText xml:space="preserve"> PAGEREF _Toc293750145 \h </w:instrText>
      </w:r>
      <w:r>
        <w:rPr>
          <w:noProof/>
        </w:rPr>
      </w:r>
      <w:r>
        <w:rPr>
          <w:noProof/>
        </w:rPr>
        <w:fldChar w:fldCharType="separate"/>
      </w:r>
      <w:r>
        <w:rPr>
          <w:noProof/>
        </w:rPr>
        <w:t>16</w:t>
      </w:r>
      <w:r>
        <w:rPr>
          <w:noProof/>
        </w:rPr>
        <w:fldChar w:fldCharType="end"/>
      </w:r>
    </w:p>
    <w:p w14:paraId="6189EAB5" w14:textId="77777777" w:rsidR="00BC16CE" w:rsidRDefault="00BC16CE">
      <w:pPr>
        <w:pStyle w:val="TOC3"/>
        <w:tabs>
          <w:tab w:val="left" w:pos="1040"/>
          <w:tab w:val="right" w:pos="10480"/>
        </w:tabs>
        <w:rPr>
          <w:rFonts w:eastAsiaTheme="minorEastAsia" w:cstheme="minorBidi"/>
          <w:i w:val="0"/>
          <w:noProof/>
          <w:sz w:val="24"/>
          <w:szCs w:val="24"/>
          <w:lang w:val="en-CA" w:eastAsia="ja-JP"/>
        </w:rPr>
      </w:pPr>
      <w:r>
        <w:rPr>
          <w:noProof/>
        </w:rPr>
        <w:t>6.1.</w:t>
      </w:r>
      <w:r>
        <w:rPr>
          <w:rFonts w:eastAsiaTheme="minorEastAsia" w:cstheme="minorBidi"/>
          <w:i w:val="0"/>
          <w:noProof/>
          <w:sz w:val="24"/>
          <w:szCs w:val="24"/>
          <w:lang w:val="en-CA" w:eastAsia="ja-JP"/>
        </w:rPr>
        <w:tab/>
      </w:r>
      <w:r>
        <w:rPr>
          <w:noProof/>
        </w:rPr>
        <w:t>Eduroam Specific Post Installation</w:t>
      </w:r>
      <w:r>
        <w:rPr>
          <w:noProof/>
        </w:rPr>
        <w:tab/>
      </w:r>
      <w:r>
        <w:rPr>
          <w:noProof/>
        </w:rPr>
        <w:fldChar w:fldCharType="begin"/>
      </w:r>
      <w:r>
        <w:rPr>
          <w:noProof/>
        </w:rPr>
        <w:instrText xml:space="preserve"> PAGEREF _Toc293750146 \h </w:instrText>
      </w:r>
      <w:r>
        <w:rPr>
          <w:noProof/>
        </w:rPr>
      </w:r>
      <w:r>
        <w:rPr>
          <w:noProof/>
        </w:rPr>
        <w:fldChar w:fldCharType="separate"/>
      </w:r>
      <w:r>
        <w:rPr>
          <w:noProof/>
        </w:rPr>
        <w:t>16</w:t>
      </w:r>
      <w:r>
        <w:rPr>
          <w:noProof/>
        </w:rPr>
        <w:fldChar w:fldCharType="end"/>
      </w:r>
    </w:p>
    <w:p w14:paraId="02FE1D3D"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6.1.1.</w:t>
      </w:r>
      <w:r>
        <w:rPr>
          <w:rFonts w:eastAsiaTheme="minorEastAsia" w:cstheme="minorBidi"/>
          <w:i w:val="0"/>
          <w:noProof/>
          <w:sz w:val="24"/>
          <w:szCs w:val="24"/>
          <w:lang w:val="en-CA" w:eastAsia="ja-JP"/>
        </w:rPr>
        <w:tab/>
      </w:r>
      <w:r>
        <w:rPr>
          <w:noProof/>
        </w:rPr>
        <w:t>Testing the default eduroam installation</w:t>
      </w:r>
      <w:r>
        <w:rPr>
          <w:noProof/>
        </w:rPr>
        <w:tab/>
      </w:r>
      <w:r>
        <w:rPr>
          <w:noProof/>
        </w:rPr>
        <w:fldChar w:fldCharType="begin"/>
      </w:r>
      <w:r>
        <w:rPr>
          <w:noProof/>
        </w:rPr>
        <w:instrText xml:space="preserve"> PAGEREF _Toc293750147 \h </w:instrText>
      </w:r>
      <w:r>
        <w:rPr>
          <w:noProof/>
        </w:rPr>
      </w:r>
      <w:r>
        <w:rPr>
          <w:noProof/>
        </w:rPr>
        <w:fldChar w:fldCharType="separate"/>
      </w:r>
      <w:r>
        <w:rPr>
          <w:noProof/>
        </w:rPr>
        <w:t>16</w:t>
      </w:r>
      <w:r>
        <w:rPr>
          <w:noProof/>
        </w:rPr>
        <w:fldChar w:fldCharType="end"/>
      </w:r>
    </w:p>
    <w:p w14:paraId="69B46DD2"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6.1.2.</w:t>
      </w:r>
      <w:r>
        <w:rPr>
          <w:rFonts w:eastAsiaTheme="minorEastAsia" w:cstheme="minorBidi"/>
          <w:i w:val="0"/>
          <w:noProof/>
          <w:sz w:val="24"/>
          <w:szCs w:val="24"/>
          <w:lang w:val="en-CA" w:eastAsia="ja-JP"/>
        </w:rPr>
        <w:tab/>
      </w:r>
      <w:r>
        <w:rPr>
          <w:noProof/>
        </w:rPr>
        <w:t>Starting and Stopping the service</w:t>
      </w:r>
      <w:r>
        <w:rPr>
          <w:noProof/>
        </w:rPr>
        <w:tab/>
      </w:r>
      <w:r>
        <w:rPr>
          <w:noProof/>
        </w:rPr>
        <w:fldChar w:fldCharType="begin"/>
      </w:r>
      <w:r>
        <w:rPr>
          <w:noProof/>
        </w:rPr>
        <w:instrText xml:space="preserve"> PAGEREF _Toc293750148 \h </w:instrText>
      </w:r>
      <w:r>
        <w:rPr>
          <w:noProof/>
        </w:rPr>
      </w:r>
      <w:r>
        <w:rPr>
          <w:noProof/>
        </w:rPr>
        <w:fldChar w:fldCharType="separate"/>
      </w:r>
      <w:r>
        <w:rPr>
          <w:noProof/>
        </w:rPr>
        <w:t>16</w:t>
      </w:r>
      <w:r>
        <w:rPr>
          <w:noProof/>
        </w:rPr>
        <w:fldChar w:fldCharType="end"/>
      </w:r>
    </w:p>
    <w:p w14:paraId="49E60821" w14:textId="77777777" w:rsidR="00BC16CE" w:rsidRDefault="00BC16CE">
      <w:pPr>
        <w:pStyle w:val="TOC4"/>
        <w:tabs>
          <w:tab w:val="left" w:pos="1370"/>
        </w:tabs>
        <w:rPr>
          <w:rFonts w:eastAsiaTheme="minorEastAsia" w:cstheme="minorBidi"/>
          <w:noProof/>
          <w:sz w:val="24"/>
          <w:szCs w:val="24"/>
          <w:lang w:val="en-CA" w:eastAsia="ja-JP"/>
        </w:rPr>
      </w:pPr>
      <w:r>
        <w:rPr>
          <w:noProof/>
        </w:rPr>
        <w:t>6.1.3.</w:t>
      </w:r>
      <w:r>
        <w:rPr>
          <w:rFonts w:eastAsiaTheme="minorEastAsia" w:cstheme="minorBidi"/>
          <w:noProof/>
          <w:sz w:val="24"/>
          <w:szCs w:val="24"/>
          <w:lang w:val="en-CA" w:eastAsia="ja-JP"/>
        </w:rPr>
        <w:tab/>
      </w:r>
      <w:r>
        <w:rPr>
          <w:noProof/>
        </w:rPr>
        <w:t>Replacing Auto-generated Self-signed Certificate</w:t>
      </w:r>
      <w:r>
        <w:rPr>
          <w:noProof/>
        </w:rPr>
        <w:tab/>
      </w:r>
      <w:r>
        <w:rPr>
          <w:noProof/>
        </w:rPr>
        <w:fldChar w:fldCharType="begin"/>
      </w:r>
      <w:r>
        <w:rPr>
          <w:noProof/>
        </w:rPr>
        <w:instrText xml:space="preserve"> PAGEREF _Toc293750149 \h </w:instrText>
      </w:r>
      <w:r>
        <w:rPr>
          <w:noProof/>
        </w:rPr>
      </w:r>
      <w:r>
        <w:rPr>
          <w:noProof/>
        </w:rPr>
        <w:fldChar w:fldCharType="separate"/>
      </w:r>
      <w:r>
        <w:rPr>
          <w:noProof/>
        </w:rPr>
        <w:t>16</w:t>
      </w:r>
      <w:r>
        <w:rPr>
          <w:noProof/>
        </w:rPr>
        <w:fldChar w:fldCharType="end"/>
      </w:r>
    </w:p>
    <w:p w14:paraId="18D2A79E" w14:textId="77777777" w:rsidR="00BC16CE" w:rsidRDefault="00BC16CE">
      <w:pPr>
        <w:pStyle w:val="TOC3"/>
        <w:tabs>
          <w:tab w:val="left" w:pos="1040"/>
          <w:tab w:val="right" w:pos="10480"/>
        </w:tabs>
        <w:rPr>
          <w:rFonts w:eastAsiaTheme="minorEastAsia" w:cstheme="minorBidi"/>
          <w:i w:val="0"/>
          <w:noProof/>
          <w:sz w:val="24"/>
          <w:szCs w:val="24"/>
          <w:lang w:val="en-CA" w:eastAsia="ja-JP"/>
        </w:rPr>
      </w:pPr>
      <w:r>
        <w:rPr>
          <w:noProof/>
        </w:rPr>
        <w:t>6.2.</w:t>
      </w:r>
      <w:r>
        <w:rPr>
          <w:rFonts w:eastAsiaTheme="minorEastAsia" w:cstheme="minorBidi"/>
          <w:i w:val="0"/>
          <w:noProof/>
          <w:sz w:val="24"/>
          <w:szCs w:val="24"/>
          <w:lang w:val="en-CA" w:eastAsia="ja-JP"/>
        </w:rPr>
        <w:tab/>
      </w:r>
      <w:r>
        <w:rPr>
          <w:noProof/>
        </w:rPr>
        <w:t>FedSSO Specific Post Installation</w:t>
      </w:r>
      <w:r>
        <w:rPr>
          <w:noProof/>
        </w:rPr>
        <w:tab/>
      </w:r>
      <w:r>
        <w:rPr>
          <w:noProof/>
        </w:rPr>
        <w:fldChar w:fldCharType="begin"/>
      </w:r>
      <w:r>
        <w:rPr>
          <w:noProof/>
        </w:rPr>
        <w:instrText xml:space="preserve"> PAGEREF _Toc293750150 \h </w:instrText>
      </w:r>
      <w:r>
        <w:rPr>
          <w:noProof/>
        </w:rPr>
      </w:r>
      <w:r>
        <w:rPr>
          <w:noProof/>
        </w:rPr>
        <w:fldChar w:fldCharType="separate"/>
      </w:r>
      <w:r>
        <w:rPr>
          <w:noProof/>
        </w:rPr>
        <w:t>17</w:t>
      </w:r>
      <w:r>
        <w:rPr>
          <w:noProof/>
        </w:rPr>
        <w:fldChar w:fldCharType="end"/>
      </w:r>
    </w:p>
    <w:p w14:paraId="647512C4"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6.2.1.</w:t>
      </w:r>
      <w:r>
        <w:rPr>
          <w:rFonts w:eastAsiaTheme="minorEastAsia" w:cstheme="minorBidi"/>
          <w:i w:val="0"/>
          <w:noProof/>
          <w:sz w:val="24"/>
          <w:szCs w:val="24"/>
          <w:lang w:val="en-CA" w:eastAsia="ja-JP"/>
        </w:rPr>
        <w:tab/>
      </w:r>
      <w:r>
        <w:rPr>
          <w:noProof/>
        </w:rPr>
        <w:t>Testing the default FedSSO installation</w:t>
      </w:r>
      <w:r>
        <w:rPr>
          <w:noProof/>
        </w:rPr>
        <w:tab/>
      </w:r>
      <w:r>
        <w:rPr>
          <w:noProof/>
        </w:rPr>
        <w:fldChar w:fldCharType="begin"/>
      </w:r>
      <w:r>
        <w:rPr>
          <w:noProof/>
        </w:rPr>
        <w:instrText xml:space="preserve"> PAGEREF _Toc293750151 \h </w:instrText>
      </w:r>
      <w:r>
        <w:rPr>
          <w:noProof/>
        </w:rPr>
      </w:r>
      <w:r>
        <w:rPr>
          <w:noProof/>
        </w:rPr>
        <w:fldChar w:fldCharType="separate"/>
      </w:r>
      <w:r>
        <w:rPr>
          <w:noProof/>
        </w:rPr>
        <w:t>17</w:t>
      </w:r>
      <w:r>
        <w:rPr>
          <w:noProof/>
        </w:rPr>
        <w:fldChar w:fldCharType="end"/>
      </w:r>
    </w:p>
    <w:p w14:paraId="7A5DD625" w14:textId="77777777" w:rsidR="00BC16CE" w:rsidRDefault="00BC16CE">
      <w:pPr>
        <w:pStyle w:val="TOC3"/>
        <w:tabs>
          <w:tab w:val="left" w:pos="1200"/>
          <w:tab w:val="right" w:pos="10480"/>
        </w:tabs>
        <w:rPr>
          <w:rFonts w:eastAsiaTheme="minorEastAsia" w:cstheme="minorBidi"/>
          <w:i w:val="0"/>
          <w:noProof/>
          <w:sz w:val="24"/>
          <w:szCs w:val="24"/>
          <w:lang w:val="en-CA" w:eastAsia="ja-JP"/>
        </w:rPr>
      </w:pPr>
      <w:r>
        <w:rPr>
          <w:noProof/>
        </w:rPr>
        <w:t>6.2.2.</w:t>
      </w:r>
      <w:r>
        <w:rPr>
          <w:rFonts w:eastAsiaTheme="minorEastAsia" w:cstheme="minorBidi"/>
          <w:i w:val="0"/>
          <w:noProof/>
          <w:sz w:val="24"/>
          <w:szCs w:val="24"/>
          <w:lang w:val="en-CA" w:eastAsia="ja-JP"/>
        </w:rPr>
        <w:tab/>
      </w:r>
      <w:r>
        <w:rPr>
          <w:noProof/>
        </w:rPr>
        <w:t>Starting and Stopping the service</w:t>
      </w:r>
      <w:r>
        <w:rPr>
          <w:noProof/>
        </w:rPr>
        <w:tab/>
      </w:r>
      <w:r>
        <w:rPr>
          <w:noProof/>
        </w:rPr>
        <w:fldChar w:fldCharType="begin"/>
      </w:r>
      <w:r>
        <w:rPr>
          <w:noProof/>
        </w:rPr>
        <w:instrText xml:space="preserve"> PAGEREF _Toc293750152 \h </w:instrText>
      </w:r>
      <w:r>
        <w:rPr>
          <w:noProof/>
        </w:rPr>
      </w:r>
      <w:r>
        <w:rPr>
          <w:noProof/>
        </w:rPr>
        <w:fldChar w:fldCharType="separate"/>
      </w:r>
      <w:r>
        <w:rPr>
          <w:noProof/>
        </w:rPr>
        <w:t>17</w:t>
      </w:r>
      <w:r>
        <w:rPr>
          <w:noProof/>
        </w:rPr>
        <w:fldChar w:fldCharType="end"/>
      </w:r>
    </w:p>
    <w:p w14:paraId="7CED4DB0" w14:textId="77777777" w:rsidR="00BC16CE" w:rsidRDefault="00BC16CE">
      <w:pPr>
        <w:pStyle w:val="TOC4"/>
        <w:tabs>
          <w:tab w:val="left" w:pos="1370"/>
        </w:tabs>
        <w:rPr>
          <w:rFonts w:eastAsiaTheme="minorEastAsia" w:cstheme="minorBidi"/>
          <w:noProof/>
          <w:sz w:val="24"/>
          <w:szCs w:val="24"/>
          <w:lang w:val="en-CA" w:eastAsia="ja-JP"/>
        </w:rPr>
      </w:pPr>
      <w:r>
        <w:rPr>
          <w:noProof/>
        </w:rPr>
        <w:t>6.2.3.</w:t>
      </w:r>
      <w:r>
        <w:rPr>
          <w:rFonts w:eastAsiaTheme="minorEastAsia" w:cstheme="minorBidi"/>
          <w:noProof/>
          <w:sz w:val="24"/>
          <w:szCs w:val="24"/>
          <w:lang w:val="en-CA" w:eastAsia="ja-JP"/>
        </w:rPr>
        <w:tab/>
      </w:r>
      <w:r>
        <w:rPr>
          <w:noProof/>
        </w:rPr>
        <w:t>Replacing HTTPS jetty certificate with commercial certificate</w:t>
      </w:r>
      <w:r>
        <w:rPr>
          <w:noProof/>
        </w:rPr>
        <w:tab/>
      </w:r>
      <w:r>
        <w:rPr>
          <w:noProof/>
        </w:rPr>
        <w:fldChar w:fldCharType="begin"/>
      </w:r>
      <w:r>
        <w:rPr>
          <w:noProof/>
        </w:rPr>
        <w:instrText xml:space="preserve"> PAGEREF _Toc293750153 \h </w:instrText>
      </w:r>
      <w:r>
        <w:rPr>
          <w:noProof/>
        </w:rPr>
      </w:r>
      <w:r>
        <w:rPr>
          <w:noProof/>
        </w:rPr>
        <w:fldChar w:fldCharType="separate"/>
      </w:r>
      <w:r>
        <w:rPr>
          <w:noProof/>
        </w:rPr>
        <w:t>17</w:t>
      </w:r>
      <w:r>
        <w:rPr>
          <w:noProof/>
        </w:rPr>
        <w:fldChar w:fldCharType="end"/>
      </w:r>
    </w:p>
    <w:p w14:paraId="36CA49B5" w14:textId="77777777" w:rsidR="00BC16CE" w:rsidRDefault="00BC16CE">
      <w:pPr>
        <w:pStyle w:val="TOC4"/>
        <w:tabs>
          <w:tab w:val="left" w:pos="1370"/>
        </w:tabs>
        <w:rPr>
          <w:rFonts w:eastAsiaTheme="minorEastAsia" w:cstheme="minorBidi"/>
          <w:noProof/>
          <w:sz w:val="24"/>
          <w:szCs w:val="24"/>
          <w:lang w:val="en-CA" w:eastAsia="ja-JP"/>
        </w:rPr>
      </w:pPr>
      <w:r>
        <w:rPr>
          <w:noProof/>
        </w:rPr>
        <w:t>6.2.4.</w:t>
      </w:r>
      <w:r>
        <w:rPr>
          <w:rFonts w:eastAsiaTheme="minorEastAsia" w:cstheme="minorBidi"/>
          <w:noProof/>
          <w:sz w:val="24"/>
          <w:szCs w:val="24"/>
          <w:lang w:val="en-CA" w:eastAsia="ja-JP"/>
        </w:rPr>
        <w:tab/>
      </w:r>
      <w:r>
        <w:rPr>
          <w:noProof/>
        </w:rPr>
        <w:t>Customizing the login page for FedSSO / Shibboleth</w:t>
      </w:r>
      <w:r>
        <w:rPr>
          <w:noProof/>
        </w:rPr>
        <w:tab/>
      </w:r>
      <w:r>
        <w:rPr>
          <w:noProof/>
        </w:rPr>
        <w:fldChar w:fldCharType="begin"/>
      </w:r>
      <w:r>
        <w:rPr>
          <w:noProof/>
        </w:rPr>
        <w:instrText xml:space="preserve"> PAGEREF _Toc293750154 \h </w:instrText>
      </w:r>
      <w:r>
        <w:rPr>
          <w:noProof/>
        </w:rPr>
      </w:r>
      <w:r>
        <w:rPr>
          <w:noProof/>
        </w:rPr>
        <w:fldChar w:fldCharType="separate"/>
      </w:r>
      <w:r>
        <w:rPr>
          <w:noProof/>
        </w:rPr>
        <w:t>18</w:t>
      </w:r>
      <w:r>
        <w:rPr>
          <w:noProof/>
        </w:rPr>
        <w:fldChar w:fldCharType="end"/>
      </w:r>
    </w:p>
    <w:p w14:paraId="097A6678"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6.3.</w:t>
      </w:r>
      <w:r>
        <w:rPr>
          <w:rFonts w:eastAsiaTheme="minorEastAsia" w:cstheme="minorBidi"/>
          <w:smallCaps w:val="0"/>
          <w:noProof/>
          <w:sz w:val="24"/>
          <w:szCs w:val="24"/>
          <w:lang w:val="en-CA" w:eastAsia="ja-JP"/>
        </w:rPr>
        <w:tab/>
      </w:r>
      <w:r>
        <w:rPr>
          <w:noProof/>
        </w:rPr>
        <w:t>Connecting your FedSSO or eduroam server to CAF Production</w:t>
      </w:r>
      <w:r>
        <w:rPr>
          <w:noProof/>
        </w:rPr>
        <w:tab/>
      </w:r>
      <w:r>
        <w:rPr>
          <w:noProof/>
        </w:rPr>
        <w:fldChar w:fldCharType="begin"/>
      </w:r>
      <w:r>
        <w:rPr>
          <w:noProof/>
        </w:rPr>
        <w:instrText xml:space="preserve"> PAGEREF _Toc293750155 \h </w:instrText>
      </w:r>
      <w:r>
        <w:rPr>
          <w:noProof/>
        </w:rPr>
      </w:r>
      <w:r>
        <w:rPr>
          <w:noProof/>
        </w:rPr>
        <w:fldChar w:fldCharType="separate"/>
      </w:r>
      <w:r>
        <w:rPr>
          <w:noProof/>
        </w:rPr>
        <w:t>18</w:t>
      </w:r>
      <w:r>
        <w:rPr>
          <w:noProof/>
        </w:rPr>
        <w:fldChar w:fldCharType="end"/>
      </w:r>
    </w:p>
    <w:p w14:paraId="37B9C889" w14:textId="77777777" w:rsidR="00BC16CE" w:rsidRDefault="00BC16CE">
      <w:pPr>
        <w:pStyle w:val="TOC1"/>
        <w:tabs>
          <w:tab w:val="left" w:pos="421"/>
          <w:tab w:val="right" w:pos="10480"/>
        </w:tabs>
        <w:rPr>
          <w:rFonts w:eastAsiaTheme="minorEastAsia" w:cstheme="minorBidi"/>
          <w:b w:val="0"/>
          <w:caps w:val="0"/>
          <w:noProof/>
          <w:sz w:val="24"/>
          <w:szCs w:val="24"/>
          <w:lang w:val="en-CA" w:eastAsia="ja-JP"/>
        </w:rPr>
      </w:pPr>
      <w:r>
        <w:rPr>
          <w:noProof/>
        </w:rPr>
        <w:t>7.</w:t>
      </w:r>
      <w:r>
        <w:rPr>
          <w:rFonts w:eastAsiaTheme="minorEastAsia" w:cstheme="minorBidi"/>
          <w:b w:val="0"/>
          <w:caps w:val="0"/>
          <w:noProof/>
          <w:sz w:val="24"/>
          <w:szCs w:val="24"/>
          <w:lang w:val="en-CA" w:eastAsia="ja-JP"/>
        </w:rPr>
        <w:tab/>
      </w:r>
      <w:r>
        <w:rPr>
          <w:noProof/>
        </w:rPr>
        <w:t>Appendix</w:t>
      </w:r>
      <w:r>
        <w:rPr>
          <w:noProof/>
        </w:rPr>
        <w:tab/>
      </w:r>
      <w:r>
        <w:rPr>
          <w:noProof/>
        </w:rPr>
        <w:fldChar w:fldCharType="begin"/>
      </w:r>
      <w:r>
        <w:rPr>
          <w:noProof/>
        </w:rPr>
        <w:instrText xml:space="preserve"> PAGEREF _Toc293750156 \h </w:instrText>
      </w:r>
      <w:r>
        <w:rPr>
          <w:noProof/>
        </w:rPr>
      </w:r>
      <w:r>
        <w:rPr>
          <w:noProof/>
        </w:rPr>
        <w:fldChar w:fldCharType="separate"/>
      </w:r>
      <w:r>
        <w:rPr>
          <w:noProof/>
        </w:rPr>
        <w:t>19</w:t>
      </w:r>
      <w:r>
        <w:rPr>
          <w:noProof/>
        </w:rPr>
        <w:fldChar w:fldCharType="end"/>
      </w:r>
    </w:p>
    <w:p w14:paraId="6D4EF96C"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7.1.</w:t>
      </w:r>
      <w:r>
        <w:rPr>
          <w:rFonts w:eastAsiaTheme="minorEastAsia" w:cstheme="minorBidi"/>
          <w:smallCaps w:val="0"/>
          <w:noProof/>
          <w:sz w:val="24"/>
          <w:szCs w:val="24"/>
          <w:lang w:val="en-CA" w:eastAsia="ja-JP"/>
        </w:rPr>
        <w:tab/>
      </w:r>
      <w:r>
        <w:rPr>
          <w:noProof/>
        </w:rPr>
        <w:t>Glossary</w:t>
      </w:r>
      <w:r>
        <w:rPr>
          <w:noProof/>
        </w:rPr>
        <w:tab/>
      </w:r>
      <w:r>
        <w:rPr>
          <w:noProof/>
        </w:rPr>
        <w:fldChar w:fldCharType="begin"/>
      </w:r>
      <w:r>
        <w:rPr>
          <w:noProof/>
        </w:rPr>
        <w:instrText xml:space="preserve"> PAGEREF _Toc293750157 \h </w:instrText>
      </w:r>
      <w:r>
        <w:rPr>
          <w:noProof/>
        </w:rPr>
      </w:r>
      <w:r>
        <w:rPr>
          <w:noProof/>
        </w:rPr>
        <w:fldChar w:fldCharType="separate"/>
      </w:r>
      <w:r>
        <w:rPr>
          <w:noProof/>
        </w:rPr>
        <w:t>19</w:t>
      </w:r>
      <w:r>
        <w:rPr>
          <w:noProof/>
        </w:rPr>
        <w:fldChar w:fldCharType="end"/>
      </w:r>
    </w:p>
    <w:p w14:paraId="09C39348"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7.2.</w:t>
      </w:r>
      <w:r>
        <w:rPr>
          <w:rFonts w:eastAsiaTheme="minorEastAsia" w:cstheme="minorBidi"/>
          <w:smallCaps w:val="0"/>
          <w:noProof/>
          <w:sz w:val="24"/>
          <w:szCs w:val="24"/>
          <w:lang w:val="en-CA" w:eastAsia="ja-JP"/>
        </w:rPr>
        <w:tab/>
      </w:r>
      <w:r>
        <w:rPr>
          <w:noProof/>
        </w:rPr>
        <w:t>References</w:t>
      </w:r>
      <w:r>
        <w:rPr>
          <w:noProof/>
        </w:rPr>
        <w:tab/>
      </w:r>
      <w:r>
        <w:rPr>
          <w:noProof/>
        </w:rPr>
        <w:fldChar w:fldCharType="begin"/>
      </w:r>
      <w:r>
        <w:rPr>
          <w:noProof/>
        </w:rPr>
        <w:instrText xml:space="preserve"> PAGEREF _Toc293750158 \h </w:instrText>
      </w:r>
      <w:r>
        <w:rPr>
          <w:noProof/>
        </w:rPr>
      </w:r>
      <w:r>
        <w:rPr>
          <w:noProof/>
        </w:rPr>
        <w:fldChar w:fldCharType="separate"/>
      </w:r>
      <w:r>
        <w:rPr>
          <w:noProof/>
        </w:rPr>
        <w:t>19</w:t>
      </w:r>
      <w:r>
        <w:rPr>
          <w:noProof/>
        </w:rPr>
        <w:fldChar w:fldCharType="end"/>
      </w:r>
    </w:p>
    <w:p w14:paraId="2EF5EC20" w14:textId="77777777" w:rsidR="00BC16CE" w:rsidRDefault="00BC16CE">
      <w:pPr>
        <w:pStyle w:val="TOC2"/>
        <w:tabs>
          <w:tab w:val="left" w:pos="814"/>
          <w:tab w:val="right" w:pos="10480"/>
        </w:tabs>
        <w:rPr>
          <w:rFonts w:eastAsiaTheme="minorEastAsia" w:cstheme="minorBidi"/>
          <w:smallCaps w:val="0"/>
          <w:noProof/>
          <w:sz w:val="24"/>
          <w:szCs w:val="24"/>
          <w:lang w:val="en-CA" w:eastAsia="ja-JP"/>
        </w:rPr>
      </w:pPr>
      <w:r>
        <w:rPr>
          <w:noProof/>
        </w:rPr>
        <w:t>7.3.</w:t>
      </w:r>
      <w:r>
        <w:rPr>
          <w:rFonts w:eastAsiaTheme="minorEastAsia" w:cstheme="minorBidi"/>
          <w:smallCaps w:val="0"/>
          <w:noProof/>
          <w:sz w:val="24"/>
          <w:szCs w:val="24"/>
          <w:lang w:val="en-CA" w:eastAsia="ja-JP"/>
        </w:rPr>
        <w:tab/>
      </w:r>
      <w:r>
        <w:rPr>
          <w:noProof/>
        </w:rPr>
        <w:t>Installed Software and Related Directories</w:t>
      </w:r>
      <w:r>
        <w:rPr>
          <w:noProof/>
        </w:rPr>
        <w:tab/>
      </w:r>
      <w:r>
        <w:rPr>
          <w:noProof/>
        </w:rPr>
        <w:fldChar w:fldCharType="begin"/>
      </w:r>
      <w:r>
        <w:rPr>
          <w:noProof/>
        </w:rPr>
        <w:instrText xml:space="preserve"> PAGEREF _Toc293750159 \h </w:instrText>
      </w:r>
      <w:r>
        <w:rPr>
          <w:noProof/>
        </w:rPr>
      </w:r>
      <w:r>
        <w:rPr>
          <w:noProof/>
        </w:rPr>
        <w:fldChar w:fldCharType="separate"/>
      </w:r>
      <w:r>
        <w:rPr>
          <w:noProof/>
        </w:rPr>
        <w:t>20</w:t>
      </w:r>
      <w:r>
        <w:rPr>
          <w:noProof/>
        </w:rPr>
        <w:fldChar w:fldCharType="end"/>
      </w:r>
    </w:p>
    <w:p w14:paraId="6C99C2C8" w14:textId="018806C6" w:rsidR="00C66462" w:rsidRDefault="00C66462" w:rsidP="00C66462">
      <w:pPr>
        <w:pStyle w:val="Heading1"/>
        <w:tabs>
          <w:tab w:val="left" w:pos="540"/>
        </w:tabs>
        <w:rPr>
          <w:rFonts w:asciiTheme="minorHAnsi" w:hAnsiTheme="minorHAnsi"/>
          <w:sz w:val="20"/>
          <w:szCs w:val="20"/>
        </w:rPr>
      </w:pPr>
      <w:r>
        <w:fldChar w:fldCharType="end"/>
      </w:r>
    </w:p>
    <w:p w14:paraId="3F6816FD" w14:textId="3F588DEF" w:rsidR="002A54BE" w:rsidRPr="002A54BE" w:rsidRDefault="002A54BE" w:rsidP="00D94FAA">
      <w:pPr>
        <w:pStyle w:val="TOC4"/>
      </w:pPr>
    </w:p>
    <w:p w14:paraId="61D26811" w14:textId="05D9012C" w:rsidR="00BD1959" w:rsidRDefault="00BD1959" w:rsidP="0C169514">
      <w:pPr>
        <w:pStyle w:val="Heading1"/>
        <w:tabs>
          <w:tab w:val="left" w:pos="540"/>
        </w:tabs>
        <w:ind w:left="720" w:hanging="720"/>
      </w:pPr>
      <w:r>
        <w:br w:type="page"/>
      </w:r>
    </w:p>
    <w:p w14:paraId="5FEF464A" w14:textId="47FA0BE2" w:rsidR="00BD1959" w:rsidRPr="005039FE" w:rsidRDefault="008D6EEB" w:rsidP="00045604">
      <w:pPr>
        <w:pStyle w:val="Heading1"/>
        <w:numPr>
          <w:ilvl w:val="0"/>
          <w:numId w:val="7"/>
        </w:numPr>
      </w:pPr>
      <w:bookmarkStart w:id="55" w:name="_Toc154718502"/>
      <w:bookmarkStart w:id="56" w:name="_Toc215287625"/>
      <w:bookmarkStart w:id="57" w:name="_Toc251421552"/>
      <w:bookmarkStart w:id="58" w:name="_Toc251498482"/>
      <w:bookmarkStart w:id="59" w:name="_Toc293750105"/>
      <w:bookmarkEnd w:id="55"/>
      <w:bookmarkEnd w:id="56"/>
      <w:r>
        <w:lastRenderedPageBreak/>
        <w:t>Using This Guide</w:t>
      </w:r>
      <w:bookmarkEnd w:id="57"/>
      <w:bookmarkEnd w:id="58"/>
      <w:bookmarkEnd w:id="59"/>
    </w:p>
    <w:p w14:paraId="79687738" w14:textId="7B9060DC" w:rsidR="00BD1959" w:rsidRDefault="00E44746" w:rsidP="00045604">
      <w:pPr>
        <w:pStyle w:val="Heading2"/>
        <w:numPr>
          <w:ilvl w:val="1"/>
          <w:numId w:val="7"/>
        </w:numPr>
      </w:pPr>
      <w:bookmarkStart w:id="60" w:name="_Toc154718503"/>
      <w:bookmarkStart w:id="61" w:name="_Toc215287626"/>
      <w:bookmarkStart w:id="62" w:name="_Toc251498483"/>
      <w:bookmarkStart w:id="63" w:name="_Toc293750106"/>
      <w:bookmarkEnd w:id="60"/>
      <w:bookmarkEnd w:id="61"/>
      <w:r>
        <w:t>Preface</w:t>
      </w:r>
      <w:bookmarkEnd w:id="62"/>
      <w:bookmarkEnd w:id="63"/>
    </w:p>
    <w:p w14:paraId="1320475F" w14:textId="5AEE6BD5" w:rsidR="007D457F" w:rsidRDefault="00344DD7" w:rsidP="0C169514">
      <w:r>
        <w:t xml:space="preserve">The Identity </w:t>
      </w:r>
      <w:r w:rsidR="00703909">
        <w:t>Provider</w:t>
      </w:r>
      <w:r w:rsidR="006D74AB">
        <w:t xml:space="preserve"> </w:t>
      </w:r>
      <w:r w:rsidR="00703909">
        <w:t>(</w:t>
      </w:r>
      <w:proofErr w:type="spellStart"/>
      <w:r w:rsidR="00703909">
        <w:t>IdP</w:t>
      </w:r>
      <w:proofErr w:type="spellEnd"/>
      <w:r w:rsidR="00703909">
        <w:t>) Installer</w:t>
      </w:r>
      <w:r>
        <w:t xml:space="preserve"> is a tool to rapidly deploy </w:t>
      </w:r>
      <w:r w:rsidR="00703909">
        <w:t>services</w:t>
      </w:r>
      <w:r w:rsidR="00432866">
        <w:t xml:space="preserve"> for federated RADIUS</w:t>
      </w:r>
      <w:r w:rsidR="006D74AB">
        <w:t xml:space="preserve"> </w:t>
      </w:r>
      <w:r w:rsidR="00432866">
        <w:t>(eduroam) and SAML2 for Federated Single Sign On (</w:t>
      </w:r>
      <w:proofErr w:type="spellStart"/>
      <w:r w:rsidR="00432866">
        <w:t>FedSSO</w:t>
      </w:r>
      <w:proofErr w:type="spellEnd"/>
      <w:r w:rsidR="00432866">
        <w:t>)</w:t>
      </w:r>
      <w:r w:rsidR="00314FFA">
        <w:t>, both of which</w:t>
      </w:r>
      <w:r w:rsidR="00026092">
        <w:t xml:space="preserve"> connect to your existing authentication and access management environment to enable your users to use their credentials safely and securely in these contexts</w:t>
      </w:r>
      <w:r w:rsidR="006D74AB">
        <w:t>.</w:t>
      </w:r>
    </w:p>
    <w:p w14:paraId="4E5F06EE" w14:textId="0D1D1C5F" w:rsidR="00EC7405" w:rsidRDefault="00EC7405" w:rsidP="00EC7405">
      <w:r>
        <w:t xml:space="preserve">The </w:t>
      </w:r>
      <w:proofErr w:type="spellStart"/>
      <w:proofErr w:type="gramStart"/>
      <w:r>
        <w:t>IdP</w:t>
      </w:r>
      <w:proofErr w:type="spellEnd"/>
      <w:proofErr w:type="gramEnd"/>
      <w:r>
        <w:t xml:space="preserve"> Installer </w:t>
      </w:r>
      <w:r w:rsidR="00026092">
        <w:t>reduce</w:t>
      </w:r>
      <w:r w:rsidR="00452692">
        <w:t>s</w:t>
      </w:r>
      <w:r w:rsidR="00026092">
        <w:t xml:space="preserve"> the installation and configuration time to a matter of minutes for a </w:t>
      </w:r>
      <w:r w:rsidR="001E0F9A">
        <w:t>te</w:t>
      </w:r>
      <w:r w:rsidR="00026092">
        <w:t>st instance of the CAF services and then serve as the</w:t>
      </w:r>
      <w:r w:rsidR="001E0F9A">
        <w:t xml:space="preserve"> base for installing the </w:t>
      </w:r>
      <w:r>
        <w:t xml:space="preserve">production </w:t>
      </w:r>
      <w:r w:rsidR="001E0F9A">
        <w:t xml:space="preserve">CAF </w:t>
      </w:r>
      <w:r>
        <w:t>services.</w:t>
      </w:r>
    </w:p>
    <w:p w14:paraId="095A49D6" w14:textId="77777777" w:rsidR="0055361F" w:rsidRDefault="001E0F9A" w:rsidP="00EC7405">
      <w:proofErr w:type="gramStart"/>
      <w:r>
        <w:t>eduroam</w:t>
      </w:r>
      <w:proofErr w:type="gramEnd"/>
      <w:r>
        <w:t xml:space="preserve"> and </w:t>
      </w:r>
      <w:proofErr w:type="spellStart"/>
      <w:r>
        <w:t>FedSSO</w:t>
      </w:r>
      <w:proofErr w:type="spellEnd"/>
      <w:r>
        <w:t xml:space="preserve"> can be installed independently or together depending on a participant</w:t>
      </w:r>
      <w:r w:rsidR="006D74AB">
        <w:t>’</w:t>
      </w:r>
      <w:r>
        <w:t>s needs.</w:t>
      </w:r>
      <w:r w:rsidR="0055361F">
        <w:t xml:space="preserve"> </w:t>
      </w:r>
    </w:p>
    <w:p w14:paraId="6FC245D1" w14:textId="3F493FF5" w:rsidR="001E0F9A" w:rsidRDefault="0055361F" w:rsidP="00936955">
      <w:r>
        <w:t>This document is organized into sections</w:t>
      </w:r>
      <w:proofErr w:type="gramStart"/>
      <w:r w:rsidR="00936955">
        <w:t>;</w:t>
      </w:r>
      <w:proofErr w:type="gramEnd"/>
      <w:r>
        <w:t xml:space="preserve"> overview, planning, installation steps, and availability considerations.  </w:t>
      </w:r>
      <w:r w:rsidR="00936955">
        <w:t>Section 4 contains the installation steps to perform the install.</w:t>
      </w:r>
    </w:p>
    <w:p w14:paraId="2DFF9649" w14:textId="4E742478" w:rsidR="00BD1959" w:rsidRDefault="004D2176" w:rsidP="00045604">
      <w:pPr>
        <w:pStyle w:val="Heading2"/>
        <w:numPr>
          <w:ilvl w:val="1"/>
          <w:numId w:val="7"/>
        </w:numPr>
      </w:pPr>
      <w:bookmarkStart w:id="64" w:name="_Toc154718504"/>
      <w:bookmarkStart w:id="65" w:name="_Toc215287627"/>
      <w:bookmarkStart w:id="66" w:name="_Toc251498484"/>
      <w:bookmarkStart w:id="67" w:name="_Toc87680546"/>
      <w:bookmarkStart w:id="68" w:name="_Toc293750107"/>
      <w:bookmarkEnd w:id="64"/>
      <w:bookmarkEnd w:id="65"/>
      <w:r>
        <w:t>Who Should Read This Guide</w:t>
      </w:r>
      <w:bookmarkEnd w:id="66"/>
      <w:bookmarkEnd w:id="68"/>
    </w:p>
    <w:p w14:paraId="35A27415" w14:textId="45300713" w:rsidR="00EC7405" w:rsidRDefault="008D6EEB" w:rsidP="004D2176">
      <w:pPr>
        <w:ind w:left="1149"/>
        <w:rPr>
          <w:rFonts w:cs="Arial"/>
        </w:rPr>
      </w:pPr>
      <w:r>
        <w:rPr>
          <w:rFonts w:cs="Arial"/>
        </w:rPr>
        <w:t xml:space="preserve">This guide is intended for anyone responsible for the </w:t>
      </w:r>
      <w:r w:rsidR="00EC7405">
        <w:rPr>
          <w:rFonts w:cs="Arial"/>
        </w:rPr>
        <w:t>planning,</w:t>
      </w:r>
      <w:r w:rsidR="00F1649D">
        <w:rPr>
          <w:rFonts w:cs="Arial"/>
        </w:rPr>
        <w:t xml:space="preserve"> </w:t>
      </w:r>
      <w:r>
        <w:rPr>
          <w:rFonts w:cs="Arial"/>
        </w:rPr>
        <w:t>preparation,</w:t>
      </w:r>
      <w:r w:rsidR="006D74AB">
        <w:rPr>
          <w:rFonts w:cs="Arial"/>
        </w:rPr>
        <w:t xml:space="preserve"> </w:t>
      </w:r>
      <w:r>
        <w:rPr>
          <w:rFonts w:cs="Arial"/>
        </w:rPr>
        <w:t>installation and administration of CAF services at their institution.</w:t>
      </w:r>
      <w:r w:rsidR="00EC7405">
        <w:rPr>
          <w:rFonts w:cs="Arial"/>
        </w:rPr>
        <w:t xml:space="preserve"> </w:t>
      </w:r>
    </w:p>
    <w:p w14:paraId="478BF424" w14:textId="344C1E4D" w:rsidR="004D2176" w:rsidRDefault="00EC7405" w:rsidP="004D2176">
      <w:pPr>
        <w:ind w:left="1149"/>
      </w:pPr>
      <w:r>
        <w:t>It may be the case that the person installing may not be the same person planning the deployment and that the updates to other pieces such as the firewall or accounts needed for directory connectivity are performed by others.</w:t>
      </w:r>
    </w:p>
    <w:p w14:paraId="33CA8A7A" w14:textId="03A84BFC" w:rsidR="00FD3E82" w:rsidRDefault="00EC7405" w:rsidP="00045604">
      <w:pPr>
        <w:pStyle w:val="Heading2"/>
        <w:numPr>
          <w:ilvl w:val="1"/>
          <w:numId w:val="7"/>
        </w:numPr>
      </w:pPr>
      <w:bookmarkStart w:id="69" w:name="_Toc251498485"/>
      <w:bookmarkStart w:id="70" w:name="_Toc293750108"/>
      <w:r>
        <w:t>Skill and knowledge Expectation of I</w:t>
      </w:r>
      <w:r w:rsidR="004D2176">
        <w:t xml:space="preserve">nstallation </w:t>
      </w:r>
      <w:r>
        <w:t>P</w:t>
      </w:r>
      <w:r w:rsidR="004828D3">
        <w:t>ersonnel</w:t>
      </w:r>
      <w:bookmarkEnd w:id="69"/>
      <w:bookmarkEnd w:id="70"/>
    </w:p>
    <w:p w14:paraId="6154C3AB" w14:textId="0099657A" w:rsidR="004828D3" w:rsidRDefault="004828D3" w:rsidP="001D5633">
      <w:pPr>
        <w:ind w:left="1149"/>
      </w:pPr>
      <w:r>
        <w:t xml:space="preserve">The installation process is intended to minimize the required depth of knowledge across all the components to perform the installation. The following skills and knowledge base would be helpful for planners and or installers.  </w:t>
      </w:r>
    </w:p>
    <w:p w14:paraId="0EA5482C" w14:textId="69E79966" w:rsidR="0014245E" w:rsidRDefault="00EC7405" w:rsidP="00045604">
      <w:pPr>
        <w:pStyle w:val="Heading3"/>
        <w:numPr>
          <w:ilvl w:val="2"/>
          <w:numId w:val="7"/>
        </w:numPr>
      </w:pPr>
      <w:bookmarkStart w:id="71" w:name="_Toc251498486"/>
      <w:bookmarkStart w:id="72" w:name="_Toc293750109"/>
      <w:r>
        <w:t xml:space="preserve">Required </w:t>
      </w:r>
      <w:r w:rsidR="00FD3E82">
        <w:t>Operational</w:t>
      </w:r>
      <w:r w:rsidR="004D2176">
        <w:t xml:space="preserve"> </w:t>
      </w:r>
      <w:r>
        <w:t>Institutional Knowledge</w:t>
      </w:r>
      <w:bookmarkEnd w:id="71"/>
      <w:bookmarkEnd w:id="72"/>
    </w:p>
    <w:p w14:paraId="14FA179D" w14:textId="50171AC7" w:rsidR="0014245E" w:rsidRDefault="008D6EEB" w:rsidP="00045604">
      <w:pPr>
        <w:pStyle w:val="ListParagraph"/>
        <w:numPr>
          <w:ilvl w:val="2"/>
          <w:numId w:val="6"/>
        </w:numPr>
      </w:pPr>
      <w:r>
        <w:t>S</w:t>
      </w:r>
      <w:r w:rsidR="004D2176">
        <w:t>ign on systems</w:t>
      </w:r>
      <w:r w:rsidR="001D5633">
        <w:t xml:space="preserve"> for wireless</w:t>
      </w:r>
      <w:r w:rsidR="00711AA8">
        <w:t xml:space="preserve"> </w:t>
      </w:r>
      <w:r w:rsidR="0014245E">
        <w:t>(for eduroam</w:t>
      </w:r>
      <w:r w:rsidR="00711AA8">
        <w:t xml:space="preserve"> installs</w:t>
      </w:r>
      <w:r w:rsidR="0014245E">
        <w:t>)</w:t>
      </w:r>
      <w:r w:rsidR="001D5633">
        <w:t xml:space="preserve"> </w:t>
      </w:r>
    </w:p>
    <w:p w14:paraId="1F199349" w14:textId="743403D6" w:rsidR="0014245E" w:rsidRDefault="008D6EEB" w:rsidP="00045604">
      <w:pPr>
        <w:pStyle w:val="ListParagraph"/>
        <w:numPr>
          <w:ilvl w:val="2"/>
          <w:numId w:val="6"/>
        </w:numPr>
      </w:pPr>
      <w:r>
        <w:t>W</w:t>
      </w:r>
      <w:r w:rsidR="001D5633">
        <w:t xml:space="preserve">eb based </w:t>
      </w:r>
      <w:r w:rsidR="00FD3E82">
        <w:t xml:space="preserve">sign on </w:t>
      </w:r>
      <w:r w:rsidR="0014245E">
        <w:t xml:space="preserve">(for </w:t>
      </w:r>
      <w:proofErr w:type="spellStart"/>
      <w:r w:rsidR="0014245E">
        <w:t>fedSSO</w:t>
      </w:r>
      <w:proofErr w:type="spellEnd"/>
      <w:r w:rsidR="00711AA8">
        <w:t xml:space="preserve"> installs</w:t>
      </w:r>
      <w:r w:rsidR="0014245E">
        <w:t>)</w:t>
      </w:r>
      <w:r w:rsidR="001D5633">
        <w:t xml:space="preserve">, </w:t>
      </w:r>
    </w:p>
    <w:p w14:paraId="720362DD" w14:textId="3E054CDC" w:rsidR="0014245E" w:rsidRDefault="008D6EEB" w:rsidP="00045604">
      <w:pPr>
        <w:pStyle w:val="ListParagraph"/>
        <w:numPr>
          <w:ilvl w:val="2"/>
          <w:numId w:val="6"/>
        </w:numPr>
      </w:pPr>
      <w:r>
        <w:t>T</w:t>
      </w:r>
      <w:r w:rsidR="001D5633">
        <w:t xml:space="preserve">esting or change control practices </w:t>
      </w:r>
    </w:p>
    <w:p w14:paraId="6768D442" w14:textId="4B798899" w:rsidR="004D2176" w:rsidRDefault="00711AA8" w:rsidP="00045604">
      <w:pPr>
        <w:pStyle w:val="ListParagraph"/>
        <w:numPr>
          <w:ilvl w:val="2"/>
          <w:numId w:val="6"/>
        </w:numPr>
      </w:pPr>
      <w:r>
        <w:t>Service and</w:t>
      </w:r>
      <w:r w:rsidR="001D5633">
        <w:t xml:space="preserve"> d</w:t>
      </w:r>
      <w:r>
        <w:t>eployment</w:t>
      </w:r>
      <w:r w:rsidR="001D5633">
        <w:t xml:space="preserve"> </w:t>
      </w:r>
      <w:r>
        <w:t>management strategy</w:t>
      </w:r>
      <w:r w:rsidR="001D5633">
        <w:t>.</w:t>
      </w:r>
    </w:p>
    <w:p w14:paraId="07F03CE9" w14:textId="0D5418DA" w:rsidR="00FD3E82" w:rsidRDefault="00FD3E82" w:rsidP="00045604">
      <w:pPr>
        <w:pStyle w:val="ListParagraph"/>
        <w:numPr>
          <w:ilvl w:val="2"/>
          <w:numId w:val="6"/>
        </w:numPr>
      </w:pPr>
      <w:r>
        <w:t>Active Directory and/or LDAP infrastructure</w:t>
      </w:r>
    </w:p>
    <w:p w14:paraId="244F0FF0" w14:textId="64135250" w:rsidR="00FD3E82" w:rsidRDefault="00711AA8" w:rsidP="00045604">
      <w:pPr>
        <w:pStyle w:val="ListParagraph"/>
        <w:numPr>
          <w:ilvl w:val="2"/>
          <w:numId w:val="6"/>
        </w:numPr>
      </w:pPr>
      <w:r>
        <w:t>Firewall configuration, management, and/or ability to request updates.</w:t>
      </w:r>
    </w:p>
    <w:p w14:paraId="47D006AC" w14:textId="4E8AD3B1" w:rsidR="00FD3E82" w:rsidRDefault="00EC7405" w:rsidP="00045604">
      <w:pPr>
        <w:pStyle w:val="Heading3"/>
        <w:numPr>
          <w:ilvl w:val="2"/>
          <w:numId w:val="7"/>
        </w:numPr>
      </w:pPr>
      <w:bookmarkStart w:id="73" w:name="_Toc251498487"/>
      <w:bookmarkStart w:id="74" w:name="_Toc293750110"/>
      <w:r>
        <w:t>Recommended Skills and Technology Familiarity</w:t>
      </w:r>
      <w:bookmarkEnd w:id="73"/>
      <w:bookmarkEnd w:id="74"/>
    </w:p>
    <w:p w14:paraId="48C6FB28" w14:textId="2E6E6D3B" w:rsidR="00FD3E82" w:rsidRDefault="004828D3" w:rsidP="00045604">
      <w:pPr>
        <w:pStyle w:val="ListParagraph"/>
        <w:numPr>
          <w:ilvl w:val="2"/>
          <w:numId w:val="6"/>
        </w:numPr>
      </w:pPr>
      <w:r>
        <w:t xml:space="preserve">Web sign on strategies and </w:t>
      </w:r>
      <w:r w:rsidR="00FD3E82">
        <w:t>techniques</w:t>
      </w:r>
    </w:p>
    <w:p w14:paraId="02CB3257" w14:textId="33877C50" w:rsidR="004828D3" w:rsidRDefault="006A2C87" w:rsidP="00045604">
      <w:pPr>
        <w:pStyle w:val="ListParagraph"/>
        <w:numPr>
          <w:ilvl w:val="2"/>
          <w:numId w:val="6"/>
        </w:numPr>
      </w:pPr>
      <w:r>
        <w:t>Ability to navigate</w:t>
      </w:r>
      <w:r w:rsidR="006D74AB">
        <w:t xml:space="preserve">, </w:t>
      </w:r>
      <w:r>
        <w:t xml:space="preserve">configure </w:t>
      </w:r>
      <w:r w:rsidR="004828D3">
        <w:t xml:space="preserve">and manage </w:t>
      </w:r>
      <w:r w:rsidR="00086846">
        <w:t>Linux</w:t>
      </w:r>
      <w:r>
        <w:t xml:space="preserve"> operating systems </w:t>
      </w:r>
    </w:p>
    <w:p w14:paraId="46BBA291" w14:textId="46879DD9" w:rsidR="00FD3E82" w:rsidRDefault="004828D3" w:rsidP="00045604">
      <w:pPr>
        <w:pStyle w:val="ListParagraph"/>
        <w:numPr>
          <w:ilvl w:val="3"/>
          <w:numId w:val="6"/>
        </w:numPr>
      </w:pPr>
      <w:r>
        <w:t xml:space="preserve"> (</w:t>
      </w:r>
      <w:proofErr w:type="gramStart"/>
      <w:r>
        <w:t>start</w:t>
      </w:r>
      <w:proofErr w:type="gramEnd"/>
      <w:r>
        <w:t xml:space="preserve">/stop services, reboot, review logs, edit files </w:t>
      </w:r>
      <w:proofErr w:type="spellStart"/>
      <w:r>
        <w:t>etc</w:t>
      </w:r>
      <w:proofErr w:type="spellEnd"/>
      <w:r>
        <w:t>)</w:t>
      </w:r>
    </w:p>
    <w:p w14:paraId="5F76BFA7" w14:textId="089D05DD" w:rsidR="006A2C87" w:rsidRDefault="004828D3" w:rsidP="00045604">
      <w:pPr>
        <w:pStyle w:val="ListParagraph"/>
        <w:numPr>
          <w:ilvl w:val="2"/>
          <w:numId w:val="6"/>
        </w:numPr>
      </w:pPr>
      <w:r>
        <w:t>Web Application structures and their design</w:t>
      </w:r>
    </w:p>
    <w:p w14:paraId="75030D96" w14:textId="7E31CC17" w:rsidR="006A2C87" w:rsidRDefault="004828D3" w:rsidP="00045604">
      <w:pPr>
        <w:pStyle w:val="ListParagraph"/>
        <w:numPr>
          <w:ilvl w:val="2"/>
          <w:numId w:val="6"/>
        </w:numPr>
      </w:pPr>
      <w:r>
        <w:t>HTML and applications creating dynamic HTML.</w:t>
      </w:r>
    </w:p>
    <w:p w14:paraId="54577619" w14:textId="29E868F7" w:rsidR="005E0541" w:rsidRDefault="00744F5D" w:rsidP="00045604">
      <w:pPr>
        <w:pStyle w:val="Heading1"/>
        <w:numPr>
          <w:ilvl w:val="0"/>
          <w:numId w:val="7"/>
        </w:numPr>
      </w:pPr>
      <w:bookmarkStart w:id="75" w:name="_Toc251421553"/>
      <w:bookmarkStart w:id="76" w:name="_Toc251498488"/>
      <w:bookmarkStart w:id="77" w:name="_Toc154718507"/>
      <w:bookmarkStart w:id="78" w:name="_Toc293750111"/>
      <w:bookmarkEnd w:id="67"/>
      <w:r>
        <w:lastRenderedPageBreak/>
        <w:t>Installation</w:t>
      </w:r>
      <w:r w:rsidR="00892512">
        <w:t xml:space="preserve"> Overview</w:t>
      </w:r>
      <w:bookmarkEnd w:id="75"/>
      <w:bookmarkEnd w:id="76"/>
      <w:bookmarkEnd w:id="78"/>
    </w:p>
    <w:p w14:paraId="3D40F952" w14:textId="09858678" w:rsidR="00F1649D" w:rsidRDefault="00F1649D" w:rsidP="00F1649D">
      <w:pPr>
        <w:pStyle w:val="ListParagraph"/>
        <w:ind w:left="2160"/>
      </w:pPr>
      <w:r w:rsidRPr="005E0541">
        <w:rPr>
          <w:noProof/>
        </w:rPr>
        <w:drawing>
          <wp:anchor distT="0" distB="0" distL="114300" distR="114300" simplePos="0" relativeHeight="251658240" behindDoc="0" locked="0" layoutInCell="1" allowOverlap="1" wp14:anchorId="526AAEDC" wp14:editId="361D7FC7">
            <wp:simplePos x="0" y="0"/>
            <wp:positionH relativeFrom="column">
              <wp:posOffset>0</wp:posOffset>
            </wp:positionH>
            <wp:positionV relativeFrom="paragraph">
              <wp:posOffset>190500</wp:posOffset>
            </wp:positionV>
            <wp:extent cx="5549900" cy="1117600"/>
            <wp:effectExtent l="50800" t="0" r="3810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14:paraId="00A99ABB" w14:textId="77777777" w:rsidR="00F1649D" w:rsidRDefault="00F1649D" w:rsidP="00F1649D">
      <w:pPr>
        <w:spacing w:after="0" w:line="240" w:lineRule="auto"/>
        <w:ind w:left="0"/>
      </w:pPr>
      <w:bookmarkStart w:id="79" w:name="_Toc154718505"/>
      <w:bookmarkEnd w:id="79"/>
    </w:p>
    <w:p w14:paraId="05A1A68B" w14:textId="77777777" w:rsidR="00F1649D" w:rsidRDefault="00F1649D" w:rsidP="00F1649D"/>
    <w:p w14:paraId="257ED53A" w14:textId="77777777" w:rsidR="00F1649D" w:rsidRDefault="00F1649D" w:rsidP="00F1649D">
      <w:pPr>
        <w:pStyle w:val="Heading3"/>
        <w:ind w:left="360"/>
      </w:pPr>
    </w:p>
    <w:p w14:paraId="40092558" w14:textId="5D803410" w:rsidR="005E0541" w:rsidRDefault="005E0541" w:rsidP="00D312F5">
      <w:pPr>
        <w:ind w:left="360"/>
      </w:pPr>
    </w:p>
    <w:p w14:paraId="0382ABF9" w14:textId="4E950178" w:rsidR="00FE70B4" w:rsidRDefault="00FE70B4" w:rsidP="00045604">
      <w:pPr>
        <w:pStyle w:val="Heading5"/>
        <w:numPr>
          <w:ilvl w:val="1"/>
          <w:numId w:val="7"/>
        </w:numPr>
      </w:pPr>
      <w:bookmarkStart w:id="80" w:name="_Toc251498489"/>
      <w:r>
        <w:t>Download Installer</w:t>
      </w:r>
    </w:p>
    <w:p w14:paraId="496F5176" w14:textId="25F1C8B3" w:rsidR="00FE70B4" w:rsidRPr="00FE70B4" w:rsidRDefault="00FE70B4" w:rsidP="00045604">
      <w:pPr>
        <w:pStyle w:val="ListParagraph"/>
        <w:numPr>
          <w:ilvl w:val="0"/>
          <w:numId w:val="11"/>
        </w:numPr>
      </w:pPr>
      <w:r>
        <w:t xml:space="preserve">From </w:t>
      </w:r>
      <w:hyperlink r:id="rId20" w:history="1">
        <w:r w:rsidRPr="003A4D46">
          <w:rPr>
            <w:rStyle w:val="Hyperlink"/>
          </w:rPr>
          <w:t>http://bit.ly/caftools</w:t>
        </w:r>
      </w:hyperlink>
    </w:p>
    <w:p w14:paraId="0EE16C46" w14:textId="3FB26648" w:rsidR="009B4032" w:rsidRPr="005E0541" w:rsidRDefault="009B4032" w:rsidP="00045604">
      <w:pPr>
        <w:pStyle w:val="Heading5"/>
        <w:numPr>
          <w:ilvl w:val="1"/>
          <w:numId w:val="7"/>
        </w:numPr>
      </w:pPr>
      <w:r w:rsidRPr="00F1649D">
        <w:t>Plan</w:t>
      </w:r>
      <w:r w:rsidRPr="005E0541">
        <w:t xml:space="preserve"> </w:t>
      </w:r>
      <w:r w:rsidR="00BE376F">
        <w:t xml:space="preserve">&amp; Prepare </w:t>
      </w:r>
      <w:r w:rsidRPr="005E0541">
        <w:t>your installation</w:t>
      </w:r>
      <w:bookmarkEnd w:id="80"/>
    </w:p>
    <w:p w14:paraId="6FB32A38" w14:textId="77777777" w:rsidR="00F1649D" w:rsidRDefault="007A3834" w:rsidP="00045604">
      <w:pPr>
        <w:pStyle w:val="ListParagraph"/>
        <w:numPr>
          <w:ilvl w:val="0"/>
          <w:numId w:val="11"/>
        </w:numPr>
      </w:pPr>
      <w:r w:rsidRPr="00F1649D">
        <w:t>Review</w:t>
      </w:r>
      <w:r>
        <w:t xml:space="preserve"> System Requirements to prepare your </w:t>
      </w:r>
      <w:r w:rsidR="00845693">
        <w:t>environment</w:t>
      </w:r>
      <w:r>
        <w:t>.</w:t>
      </w:r>
    </w:p>
    <w:p w14:paraId="3B77BFA0" w14:textId="77777777" w:rsidR="00BF5AA3" w:rsidRDefault="00BF5AA3" w:rsidP="00045604">
      <w:pPr>
        <w:pStyle w:val="ListParagraph"/>
        <w:numPr>
          <w:ilvl w:val="0"/>
          <w:numId w:val="11"/>
        </w:numPr>
      </w:pPr>
      <w:r>
        <w:t>Prepare your network</w:t>
      </w:r>
    </w:p>
    <w:p w14:paraId="0117169B" w14:textId="6A9C05F9" w:rsidR="00FD3E92" w:rsidRPr="00F1649D" w:rsidRDefault="00FD3E92" w:rsidP="00045604">
      <w:pPr>
        <w:pStyle w:val="ListParagraph"/>
        <w:numPr>
          <w:ilvl w:val="0"/>
          <w:numId w:val="11"/>
        </w:numPr>
      </w:pPr>
      <w:r>
        <w:t xml:space="preserve">Prepare your environment (settings for Directory, Certificates, </w:t>
      </w:r>
      <w:proofErr w:type="spellStart"/>
      <w:r>
        <w:t>etc</w:t>
      </w:r>
      <w:proofErr w:type="spellEnd"/>
      <w:r>
        <w:t xml:space="preserve">) </w:t>
      </w:r>
    </w:p>
    <w:p w14:paraId="09960E7C" w14:textId="77777777" w:rsidR="00F1649D" w:rsidRDefault="00892512" w:rsidP="00045604">
      <w:pPr>
        <w:pStyle w:val="ListParagraph"/>
        <w:numPr>
          <w:ilvl w:val="0"/>
          <w:numId w:val="11"/>
        </w:numPr>
      </w:pPr>
      <w:r w:rsidRPr="00F1649D">
        <w:t xml:space="preserve">Review and choose a preferred deployment </w:t>
      </w:r>
      <w:r w:rsidR="00424042" w:rsidRPr="00F1649D">
        <w:t>approach</w:t>
      </w:r>
      <w:r w:rsidRPr="00F1649D">
        <w:t xml:space="preserve"> </w:t>
      </w:r>
    </w:p>
    <w:p w14:paraId="6140C45C" w14:textId="39223B02" w:rsidR="00892512" w:rsidRPr="00892512" w:rsidRDefault="00892512" w:rsidP="00045604">
      <w:pPr>
        <w:pStyle w:val="ListParagraph"/>
        <w:numPr>
          <w:ilvl w:val="0"/>
          <w:numId w:val="11"/>
        </w:numPr>
      </w:pPr>
      <w:r w:rsidRPr="00892512">
        <w:t>Review your federation specific post install steps</w:t>
      </w:r>
    </w:p>
    <w:p w14:paraId="6E5252FF" w14:textId="32C30BBE" w:rsidR="009B4032" w:rsidRPr="005E0541" w:rsidRDefault="009B4032" w:rsidP="00045604">
      <w:pPr>
        <w:pStyle w:val="Heading5"/>
        <w:numPr>
          <w:ilvl w:val="1"/>
          <w:numId w:val="7"/>
        </w:numPr>
        <w:rPr>
          <w:szCs w:val="24"/>
        </w:rPr>
      </w:pPr>
      <w:bookmarkStart w:id="81" w:name="_Toc251498490"/>
      <w:r w:rsidRPr="005E0541">
        <w:rPr>
          <w:szCs w:val="24"/>
        </w:rPr>
        <w:t xml:space="preserve">Do </w:t>
      </w:r>
      <w:r w:rsidR="00744F5D" w:rsidRPr="005E0541">
        <w:rPr>
          <w:szCs w:val="24"/>
        </w:rPr>
        <w:t xml:space="preserve">the </w:t>
      </w:r>
      <w:r w:rsidRPr="006D27D0">
        <w:t>installation</w:t>
      </w:r>
      <w:bookmarkEnd w:id="81"/>
    </w:p>
    <w:p w14:paraId="529A9EF5" w14:textId="6746E171" w:rsidR="00892512" w:rsidRPr="00606EC1" w:rsidRDefault="00892512" w:rsidP="00045604">
      <w:pPr>
        <w:pStyle w:val="ListParagraph"/>
        <w:numPr>
          <w:ilvl w:val="0"/>
          <w:numId w:val="12"/>
        </w:numPr>
      </w:pPr>
      <w:bookmarkStart w:id="82" w:name="_Toc251498491"/>
      <w:r w:rsidRPr="00606EC1">
        <w:t>Create a configuration from your federations' configuration builder</w:t>
      </w:r>
      <w:bookmarkEnd w:id="82"/>
    </w:p>
    <w:p w14:paraId="10D0F725" w14:textId="7685CE86" w:rsidR="00892512" w:rsidRPr="00606EC1" w:rsidRDefault="006D74AB" w:rsidP="00045604">
      <w:pPr>
        <w:pStyle w:val="ListParagraph"/>
        <w:numPr>
          <w:ilvl w:val="0"/>
          <w:numId w:val="12"/>
        </w:numPr>
      </w:pPr>
      <w:bookmarkStart w:id="83" w:name="_Toc251498492"/>
      <w:r>
        <w:t>S</w:t>
      </w:r>
      <w:r w:rsidR="00892512" w:rsidRPr="00606EC1">
        <w:t>ave configuration as '</w:t>
      </w:r>
      <w:proofErr w:type="spellStart"/>
      <w:r w:rsidR="00892512" w:rsidRPr="00606EC1">
        <w:t>config</w:t>
      </w:r>
      <w:proofErr w:type="spellEnd"/>
      <w:r w:rsidR="00892512" w:rsidRPr="00606EC1">
        <w:t>' in this directory on your server</w:t>
      </w:r>
      <w:bookmarkEnd w:id="83"/>
    </w:p>
    <w:p w14:paraId="3BA60DA0" w14:textId="0650D29C" w:rsidR="00892512" w:rsidRPr="00606EC1" w:rsidRDefault="006D74AB" w:rsidP="00045604">
      <w:pPr>
        <w:pStyle w:val="ListParagraph"/>
        <w:numPr>
          <w:ilvl w:val="0"/>
          <w:numId w:val="12"/>
        </w:numPr>
      </w:pPr>
      <w:bookmarkStart w:id="84" w:name="_Toc251498493"/>
      <w:r>
        <w:t>R</w:t>
      </w:r>
      <w:r w:rsidR="00892512" w:rsidRPr="00606EC1">
        <w:t xml:space="preserve">un the </w:t>
      </w:r>
      <w:proofErr w:type="gramStart"/>
      <w:r w:rsidR="00892512" w:rsidRPr="00606EC1">
        <w:t>script ./</w:t>
      </w:r>
      <w:proofErr w:type="gramEnd"/>
      <w:r w:rsidR="00892512" w:rsidRPr="00606EC1">
        <w:t>deploy_idp.sh</w:t>
      </w:r>
      <w:bookmarkEnd w:id="84"/>
    </w:p>
    <w:p w14:paraId="6C657C07" w14:textId="37BC017C" w:rsidR="00892512" w:rsidRPr="00606EC1" w:rsidRDefault="006D74AB" w:rsidP="00045604">
      <w:pPr>
        <w:pStyle w:val="ListParagraph"/>
        <w:numPr>
          <w:ilvl w:val="0"/>
          <w:numId w:val="12"/>
        </w:numPr>
      </w:pPr>
      <w:bookmarkStart w:id="85" w:name="_Toc251498494"/>
      <w:r>
        <w:t>A</w:t>
      </w:r>
      <w:r w:rsidR="00892512" w:rsidRPr="00606EC1">
        <w:t>nswer any inline questions (</w:t>
      </w:r>
      <w:r w:rsidR="00FD3E92">
        <w:t xml:space="preserve">use </w:t>
      </w:r>
      <w:r w:rsidR="00892512" w:rsidRPr="00606EC1">
        <w:t xml:space="preserve">self signed cert? password creation for </w:t>
      </w:r>
      <w:proofErr w:type="spellStart"/>
      <w:r w:rsidR="00892512" w:rsidRPr="00606EC1">
        <w:t>keystores</w:t>
      </w:r>
      <w:proofErr w:type="spellEnd"/>
      <w:r w:rsidR="00892512" w:rsidRPr="00606EC1">
        <w:t>)</w:t>
      </w:r>
      <w:bookmarkEnd w:id="85"/>
    </w:p>
    <w:p w14:paraId="122E5F92" w14:textId="2C03F32F" w:rsidR="00744F5D" w:rsidRPr="00606EC1" w:rsidRDefault="009B4032" w:rsidP="00045604">
      <w:pPr>
        <w:pStyle w:val="Heading5"/>
        <w:numPr>
          <w:ilvl w:val="1"/>
          <w:numId w:val="7"/>
        </w:numPr>
      </w:pPr>
      <w:bookmarkStart w:id="86" w:name="_Toc251498495"/>
      <w:r w:rsidRPr="00606EC1">
        <w:t>P</w:t>
      </w:r>
      <w:r w:rsidR="00744F5D" w:rsidRPr="00606EC1">
        <w:t>erform</w:t>
      </w:r>
      <w:r w:rsidRPr="00606EC1">
        <w:t xml:space="preserve"> </w:t>
      </w:r>
      <w:r w:rsidR="00BE376F">
        <w:t>P</w:t>
      </w:r>
      <w:r w:rsidR="00892512" w:rsidRPr="00606EC1">
        <w:t xml:space="preserve">ost installation </w:t>
      </w:r>
      <w:bookmarkEnd w:id="86"/>
      <w:r w:rsidR="00BE376F">
        <w:t>Tailoring</w:t>
      </w:r>
    </w:p>
    <w:p w14:paraId="5D6C4E26" w14:textId="442198DC" w:rsidR="008D6EEB" w:rsidRPr="00606EC1" w:rsidRDefault="00744F5D" w:rsidP="00045604">
      <w:pPr>
        <w:pStyle w:val="ListParagraph"/>
        <w:numPr>
          <w:ilvl w:val="0"/>
          <w:numId w:val="13"/>
        </w:numPr>
      </w:pPr>
      <w:bookmarkStart w:id="87" w:name="_Toc251498496"/>
      <w:r w:rsidRPr="00606EC1">
        <w:t xml:space="preserve">Based on items previously </w:t>
      </w:r>
      <w:r w:rsidR="00FD3E82" w:rsidRPr="00606EC1">
        <w:t>identified</w:t>
      </w:r>
      <w:r w:rsidRPr="00606EC1">
        <w:t>, finalize the installation</w:t>
      </w:r>
      <w:bookmarkEnd w:id="87"/>
    </w:p>
    <w:p w14:paraId="33CF0AC2" w14:textId="1F8A88A0" w:rsidR="0043204E" w:rsidRPr="00606EC1" w:rsidRDefault="0043204E" w:rsidP="00045604">
      <w:pPr>
        <w:pStyle w:val="ListParagraph"/>
        <w:numPr>
          <w:ilvl w:val="0"/>
          <w:numId w:val="13"/>
        </w:numPr>
      </w:pPr>
      <w:bookmarkStart w:id="88" w:name="_Toc251498497"/>
      <w:r w:rsidRPr="00606EC1">
        <w:t>Identity steps needed to be repeated in production</w:t>
      </w:r>
      <w:bookmarkEnd w:id="88"/>
    </w:p>
    <w:p w14:paraId="01ACD671" w14:textId="6CE50B1E" w:rsidR="00BE376F" w:rsidRDefault="00BE376F" w:rsidP="00045604">
      <w:pPr>
        <w:pStyle w:val="Heading5"/>
        <w:numPr>
          <w:ilvl w:val="1"/>
          <w:numId w:val="7"/>
        </w:numPr>
      </w:pPr>
      <w:bookmarkStart w:id="89" w:name="_Toc251498498"/>
      <w:r>
        <w:t>Locally Test Installation</w:t>
      </w:r>
    </w:p>
    <w:p w14:paraId="6D56370B" w14:textId="2EEC5431" w:rsidR="0043204E" w:rsidRDefault="00606EC1" w:rsidP="00045604">
      <w:pPr>
        <w:pStyle w:val="Heading5"/>
        <w:numPr>
          <w:ilvl w:val="1"/>
          <w:numId w:val="7"/>
        </w:numPr>
      </w:pPr>
      <w:r>
        <w:t xml:space="preserve">Repeat installation steps for </w:t>
      </w:r>
      <w:r w:rsidR="0043204E">
        <w:t>production installation</w:t>
      </w:r>
      <w:r w:rsidR="008E3EF4">
        <w:t xml:space="preserve"> as needed</w:t>
      </w:r>
      <w:bookmarkEnd w:id="89"/>
    </w:p>
    <w:p w14:paraId="2CA312EE" w14:textId="77777777" w:rsidR="00C66462" w:rsidRDefault="00C66462" w:rsidP="0C169514"/>
    <w:p w14:paraId="68F45489" w14:textId="77777777" w:rsidR="00C66462" w:rsidRDefault="00C66462" w:rsidP="0C169514"/>
    <w:p w14:paraId="60A616DE" w14:textId="1EC13EE6" w:rsidR="00246D8A" w:rsidRDefault="00246D8A">
      <w:pPr>
        <w:spacing w:after="0" w:line="240" w:lineRule="auto"/>
        <w:ind w:left="0"/>
      </w:pPr>
      <w:r>
        <w:br w:type="page"/>
      </w:r>
    </w:p>
    <w:p w14:paraId="030CEDAD" w14:textId="6B301E30" w:rsidR="008F6755" w:rsidRDefault="008F6755" w:rsidP="00045604">
      <w:pPr>
        <w:pStyle w:val="Heading1"/>
        <w:numPr>
          <w:ilvl w:val="0"/>
          <w:numId w:val="7"/>
        </w:numPr>
      </w:pPr>
      <w:bookmarkStart w:id="90" w:name="_Ref252020339"/>
      <w:bookmarkStart w:id="91" w:name="_Toc293750112"/>
      <w:r>
        <w:lastRenderedPageBreak/>
        <w:t>Planning Your Installation</w:t>
      </w:r>
      <w:bookmarkEnd w:id="91"/>
    </w:p>
    <w:p w14:paraId="74631729" w14:textId="77777777" w:rsidR="00246D8A" w:rsidRDefault="00246D8A" w:rsidP="00045604">
      <w:pPr>
        <w:pStyle w:val="Heading2"/>
        <w:numPr>
          <w:ilvl w:val="1"/>
          <w:numId w:val="7"/>
        </w:numPr>
      </w:pPr>
      <w:bookmarkStart w:id="92" w:name="_Toc293750113"/>
      <w:r>
        <w:t>System Requirements</w:t>
      </w:r>
      <w:bookmarkEnd w:id="90"/>
      <w:bookmarkEnd w:id="92"/>
    </w:p>
    <w:p w14:paraId="187C7982" w14:textId="77777777" w:rsidR="00246D8A" w:rsidRDefault="00246D8A" w:rsidP="00246D8A">
      <w:r>
        <w:t xml:space="preserve">These are the minimum requirements for each server.  </w:t>
      </w:r>
    </w:p>
    <w:p w14:paraId="7A4E1C35" w14:textId="77777777" w:rsidR="00246D8A" w:rsidRPr="00004F45" w:rsidRDefault="00246D8A" w:rsidP="00045604">
      <w:pPr>
        <w:pStyle w:val="Heading3"/>
        <w:numPr>
          <w:ilvl w:val="2"/>
          <w:numId w:val="7"/>
        </w:numPr>
      </w:pPr>
      <w:bookmarkStart w:id="93" w:name="_Toc293750114"/>
      <w:r>
        <w:t>Appliance OS</w:t>
      </w:r>
      <w:bookmarkEnd w:id="93"/>
      <w:r>
        <w:t xml:space="preserve"> </w:t>
      </w:r>
    </w:p>
    <w:p w14:paraId="46D64658" w14:textId="77777777" w:rsidR="00086846" w:rsidRDefault="00246D8A" w:rsidP="00246D8A">
      <w:r>
        <w:t>The</w:t>
      </w:r>
      <w:r w:rsidR="00086846">
        <w:t xml:space="preserve"> following</w:t>
      </w:r>
      <w:r>
        <w:t xml:space="preserve"> appliance </w:t>
      </w:r>
      <w:r w:rsidR="00086846">
        <w:t>operating systems are supported:</w:t>
      </w:r>
    </w:p>
    <w:p w14:paraId="219D0EFF" w14:textId="47ED8458" w:rsidR="00246D8A" w:rsidRDefault="00246D8A" w:rsidP="00BE6426">
      <w:pPr>
        <w:pStyle w:val="ListParagraph"/>
        <w:numPr>
          <w:ilvl w:val="0"/>
          <w:numId w:val="24"/>
        </w:numPr>
      </w:pPr>
      <w:proofErr w:type="spellStart"/>
      <w:r>
        <w:t>CentOS</w:t>
      </w:r>
      <w:proofErr w:type="spellEnd"/>
      <w:r>
        <w:t xml:space="preserve"> ‘minimal’ 6.</w:t>
      </w:r>
      <w:r w:rsidR="00086846">
        <w:t>6,</w:t>
      </w:r>
      <w:r>
        <w:t xml:space="preserve"> x86_64 (64bit) </w:t>
      </w:r>
    </w:p>
    <w:p w14:paraId="1D18FB75" w14:textId="123CC546" w:rsidR="00086846" w:rsidRDefault="00086846" w:rsidP="00086846">
      <w:pPr>
        <w:pStyle w:val="ListParagraph"/>
        <w:numPr>
          <w:ilvl w:val="0"/>
          <w:numId w:val="24"/>
        </w:numPr>
      </w:pPr>
      <w:proofErr w:type="spellStart"/>
      <w:r>
        <w:t>CentOS</w:t>
      </w:r>
      <w:proofErr w:type="spellEnd"/>
      <w:r>
        <w:t xml:space="preserve"> ‘minimal’ 7.0, x86_64 (64bit) </w:t>
      </w:r>
    </w:p>
    <w:p w14:paraId="5C4A5505" w14:textId="2A0B34D3" w:rsidR="00086846" w:rsidRDefault="00086846" w:rsidP="00BE6426">
      <w:pPr>
        <w:pStyle w:val="ListParagraph"/>
        <w:numPr>
          <w:ilvl w:val="0"/>
          <w:numId w:val="24"/>
        </w:numPr>
      </w:pPr>
      <w:r>
        <w:t>Ubuntu ‘server’ 14.04, x86_64 (64bit)</w:t>
      </w:r>
    </w:p>
    <w:p w14:paraId="0410F65A" w14:textId="7DFAFC28" w:rsidR="00F626E2" w:rsidRDefault="00F626E2" w:rsidP="008F6755">
      <w:r>
        <w:t>Download URLs</w:t>
      </w:r>
      <w:r w:rsidR="00246D8A">
        <w:t>:</w:t>
      </w:r>
      <w:r w:rsidR="008F6755">
        <w:t xml:space="preserve"> </w:t>
      </w:r>
    </w:p>
    <w:p w14:paraId="417DCBAD" w14:textId="77777777" w:rsidR="00F626E2" w:rsidRDefault="00086846" w:rsidP="00BE6426">
      <w:pPr>
        <w:pStyle w:val="ListParagraph"/>
        <w:numPr>
          <w:ilvl w:val="0"/>
          <w:numId w:val="25"/>
        </w:numPr>
        <w:rPr>
          <w:rStyle w:val="Hyperlink"/>
        </w:rPr>
      </w:pPr>
      <w:hyperlink r:id="rId21" w:history="1">
        <w:r w:rsidR="00246D8A" w:rsidRPr="00F44238">
          <w:rPr>
            <w:rStyle w:val="Hyperlink"/>
          </w:rPr>
          <w:t>http://isoredirect.centos.org/centos/6/isos/x86_64/</w:t>
        </w:r>
      </w:hyperlink>
    </w:p>
    <w:p w14:paraId="7D921940" w14:textId="77777777" w:rsidR="00F626E2" w:rsidRPr="00BE6426" w:rsidRDefault="00F626E2" w:rsidP="00BE6426">
      <w:pPr>
        <w:pStyle w:val="ListParagraph"/>
        <w:numPr>
          <w:ilvl w:val="0"/>
          <w:numId w:val="25"/>
        </w:numPr>
        <w:rPr>
          <w:color w:val="B40000"/>
        </w:rPr>
      </w:pPr>
      <w:hyperlink r:id="rId22" w:history="1">
        <w:r w:rsidRPr="00FB60D1">
          <w:rPr>
            <w:rStyle w:val="Hyperlink"/>
          </w:rPr>
          <w:t>http://isoredirect.centos.org/centos/7/isos/x86_64/</w:t>
        </w:r>
      </w:hyperlink>
    </w:p>
    <w:p w14:paraId="697A1DC8" w14:textId="7DCB30F0" w:rsidR="00F626E2" w:rsidRPr="00BE6426" w:rsidRDefault="006F70A1" w:rsidP="00BE6426">
      <w:pPr>
        <w:pStyle w:val="ListParagraph"/>
        <w:numPr>
          <w:ilvl w:val="0"/>
          <w:numId w:val="25"/>
        </w:numPr>
        <w:rPr>
          <w:color w:val="B40000"/>
        </w:rPr>
      </w:pPr>
      <w:hyperlink r:id="rId23" w:history="1">
        <w:r w:rsidRPr="006F70A1">
          <w:rPr>
            <w:rStyle w:val="Hyperlink"/>
          </w:rPr>
          <w:t>http://releases.ubuntu.com/14.04/</w:t>
        </w:r>
      </w:hyperlink>
      <w:r w:rsidRPr="00F626E2">
        <w:rPr>
          <w:color w:val="B40000"/>
        </w:rPr>
        <w:t xml:space="preserve"> </w:t>
      </w:r>
    </w:p>
    <w:p w14:paraId="1021641F" w14:textId="1CBE0D28" w:rsidR="00246D8A" w:rsidRDefault="00246D8A" w:rsidP="00045604">
      <w:pPr>
        <w:pStyle w:val="Heading3"/>
        <w:numPr>
          <w:ilvl w:val="2"/>
          <w:numId w:val="7"/>
        </w:numPr>
      </w:pPr>
      <w:bookmarkStart w:id="94" w:name="_Toc293750115"/>
      <w:r>
        <w:t>Physical or Virtual Infrastructure</w:t>
      </w:r>
      <w:bookmarkEnd w:id="94"/>
    </w:p>
    <w:p w14:paraId="3D78D5AB" w14:textId="63663863" w:rsidR="005F3FCC" w:rsidRDefault="00246D8A" w:rsidP="00246D8A">
      <w:r>
        <w:t xml:space="preserve">We strongly recommend that virtualization technology be used to host the CAF services.  Virtualization technology has many benefits that can be leveraged, such as the ability to do </w:t>
      </w:r>
      <w:r w:rsidR="00F626E2">
        <w:t>system snapshots, cloning of instances, and full VM backups while the instance is operating.</w:t>
      </w:r>
    </w:p>
    <w:p w14:paraId="6C41DE47" w14:textId="77777777" w:rsidR="004A3981" w:rsidRDefault="004A3981" w:rsidP="00045604">
      <w:pPr>
        <w:pStyle w:val="Heading3"/>
        <w:numPr>
          <w:ilvl w:val="2"/>
          <w:numId w:val="7"/>
        </w:numPr>
      </w:pPr>
      <w:bookmarkStart w:id="95" w:name="_Toc293750116"/>
      <w:r>
        <w:t>IPv4 and IPv6 Support</w:t>
      </w:r>
      <w:bookmarkEnd w:id="95"/>
    </w:p>
    <w:p w14:paraId="35F94B92" w14:textId="77777777" w:rsidR="004A3981" w:rsidRDefault="004A3981" w:rsidP="004A3981">
      <w:r>
        <w:t xml:space="preserve">CAF services are operationally intended to be available over IPv4 end to end. </w:t>
      </w:r>
    </w:p>
    <w:p w14:paraId="37D4EA98" w14:textId="77777777" w:rsidR="004A3981" w:rsidRDefault="004A3981" w:rsidP="004A3981">
      <w:r>
        <w:t>IPv6 support is available in certain portions of CAF infrastructure, but is not operationally available end to end and is not yet a required element.</w:t>
      </w:r>
    </w:p>
    <w:p w14:paraId="7CC84B45" w14:textId="2AFC984B" w:rsidR="00B23726" w:rsidRDefault="00B23726">
      <w:pPr>
        <w:spacing w:after="0" w:line="240" w:lineRule="auto"/>
        <w:ind w:left="0"/>
      </w:pPr>
      <w:r>
        <w:br w:type="page"/>
      </w:r>
    </w:p>
    <w:tbl>
      <w:tblPr>
        <w:tblStyle w:val="MediumShading2-Accent1"/>
        <w:tblpPr w:leftFromText="180" w:rightFromText="180" w:vertAnchor="page" w:horzAnchor="page" w:tblpX="1576" w:tblpY="3116"/>
        <w:tblW w:w="0" w:type="auto"/>
        <w:tblLook w:val="04A0" w:firstRow="1" w:lastRow="0" w:firstColumn="1" w:lastColumn="0" w:noHBand="0" w:noVBand="1"/>
      </w:tblPr>
      <w:tblGrid>
        <w:gridCol w:w="3958"/>
        <w:gridCol w:w="3958"/>
        <w:tblGridChange w:id="96">
          <w:tblGrid>
            <w:gridCol w:w="3958"/>
            <w:gridCol w:w="3958"/>
          </w:tblGrid>
        </w:tblGridChange>
      </w:tblGrid>
      <w:tr w:rsidR="00B23726" w14:paraId="74442994" w14:textId="77777777" w:rsidTr="00B23726">
        <w:trPr>
          <w:cnfStyle w:val="100000000000" w:firstRow="1" w:lastRow="0" w:firstColumn="0" w:lastColumn="0" w:oddVBand="0" w:evenVBand="0" w:oddHBand="0" w:evenHBand="0" w:firstRowFirstColumn="0" w:firstRowLastColumn="0" w:lastRowFirstColumn="0" w:lastRowLastColumn="0"/>
          <w:trHeight w:val="556"/>
        </w:trPr>
        <w:tc>
          <w:tcPr>
            <w:cnfStyle w:val="001000000100" w:firstRow="0" w:lastRow="0" w:firstColumn="1" w:lastColumn="0" w:oddVBand="0" w:evenVBand="0" w:oddHBand="0" w:evenHBand="0" w:firstRowFirstColumn="1" w:firstRowLastColumn="0" w:lastRowFirstColumn="0" w:lastRowLastColumn="0"/>
            <w:tcW w:w="3958" w:type="dxa"/>
          </w:tcPr>
          <w:p w14:paraId="03B62281" w14:textId="77777777" w:rsidR="00B23726" w:rsidRDefault="00B23726" w:rsidP="00B23726">
            <w:r>
              <w:lastRenderedPageBreak/>
              <w:t>Resource</w:t>
            </w:r>
          </w:p>
        </w:tc>
        <w:tc>
          <w:tcPr>
            <w:tcW w:w="3958" w:type="dxa"/>
          </w:tcPr>
          <w:p w14:paraId="7D565692" w14:textId="77777777" w:rsidR="00B23726" w:rsidRDefault="00B23726" w:rsidP="00B23726">
            <w:pPr>
              <w:cnfStyle w:val="100000000000" w:firstRow="1" w:lastRow="0" w:firstColumn="0" w:lastColumn="0" w:oddVBand="0" w:evenVBand="0" w:oddHBand="0" w:evenHBand="0" w:firstRowFirstColumn="0" w:firstRowLastColumn="0" w:lastRowFirstColumn="0" w:lastRowLastColumn="0"/>
            </w:pPr>
            <w:r>
              <w:t>Amount</w:t>
            </w:r>
          </w:p>
        </w:tc>
      </w:tr>
      <w:tr w:rsidR="00B23726" w14:paraId="3170CDA1" w14:textId="77777777" w:rsidTr="00B2372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958" w:type="dxa"/>
          </w:tcPr>
          <w:p w14:paraId="75FC0D6C" w14:textId="77777777" w:rsidR="00B23726" w:rsidRDefault="00B23726" w:rsidP="00B23726">
            <w:r>
              <w:t>System Memory</w:t>
            </w:r>
          </w:p>
        </w:tc>
        <w:tc>
          <w:tcPr>
            <w:tcW w:w="3958" w:type="dxa"/>
          </w:tcPr>
          <w:p w14:paraId="619BCF69" w14:textId="77777777" w:rsidR="00B23726" w:rsidRDefault="00B23726" w:rsidP="00B23726">
            <w:pPr>
              <w:cnfStyle w:val="000000100000" w:firstRow="0" w:lastRow="0" w:firstColumn="0" w:lastColumn="0" w:oddVBand="0" w:evenVBand="0" w:oddHBand="1" w:evenHBand="0" w:firstRowFirstColumn="0" w:firstRowLastColumn="0" w:lastRowFirstColumn="0" w:lastRowLastColumn="0"/>
            </w:pPr>
            <w:r>
              <w:t>Minimum 6Gb physical</w:t>
            </w:r>
          </w:p>
        </w:tc>
      </w:tr>
      <w:tr w:rsidR="00B23726" w14:paraId="2E957518" w14:textId="77777777" w:rsidTr="00B23726">
        <w:trPr>
          <w:trHeight w:val="897"/>
        </w:trPr>
        <w:tc>
          <w:tcPr>
            <w:cnfStyle w:val="001000000000" w:firstRow="0" w:lastRow="0" w:firstColumn="1" w:lastColumn="0" w:oddVBand="0" w:evenVBand="0" w:oddHBand="0" w:evenHBand="0" w:firstRowFirstColumn="0" w:firstRowLastColumn="0" w:lastRowFirstColumn="0" w:lastRowLastColumn="0"/>
            <w:tcW w:w="3958" w:type="dxa"/>
          </w:tcPr>
          <w:p w14:paraId="4F8D7533" w14:textId="77777777" w:rsidR="00B23726" w:rsidRDefault="00B23726" w:rsidP="00B23726">
            <w:r>
              <w:t>System total swap (/</w:t>
            </w:r>
            <w:proofErr w:type="spellStart"/>
            <w:r>
              <w:t>tmp</w:t>
            </w:r>
            <w:proofErr w:type="spellEnd"/>
            <w:r>
              <w:t>)</w:t>
            </w:r>
          </w:p>
        </w:tc>
        <w:tc>
          <w:tcPr>
            <w:tcW w:w="3958" w:type="dxa"/>
          </w:tcPr>
          <w:p w14:paraId="00D60BF5" w14:textId="77777777" w:rsidR="00B23726" w:rsidRDefault="00B23726" w:rsidP="00B23726">
            <w:pPr>
              <w:cnfStyle w:val="000000000000" w:firstRow="0" w:lastRow="0" w:firstColumn="0" w:lastColumn="0" w:oddVBand="0" w:evenVBand="0" w:oddHBand="0" w:evenHBand="0" w:firstRowFirstColumn="0" w:firstRowLastColumn="0" w:lastRowFirstColumn="0" w:lastRowLastColumn="0"/>
            </w:pPr>
            <w:r>
              <w:t xml:space="preserve">12Gb </w:t>
            </w:r>
          </w:p>
        </w:tc>
      </w:tr>
      <w:tr w:rsidR="00B23726" w14:paraId="2ECF2E8B" w14:textId="77777777" w:rsidTr="00B23726">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3958" w:type="dxa"/>
          </w:tcPr>
          <w:p w14:paraId="36B9F150" w14:textId="77777777" w:rsidR="00B23726" w:rsidRDefault="00B23726" w:rsidP="00B23726">
            <w:r>
              <w:t xml:space="preserve">System disk with 1 partition (/) </w:t>
            </w:r>
          </w:p>
        </w:tc>
        <w:tc>
          <w:tcPr>
            <w:tcW w:w="3958" w:type="dxa"/>
          </w:tcPr>
          <w:p w14:paraId="166B5601" w14:textId="77777777" w:rsidR="00B23726" w:rsidRDefault="00B23726" w:rsidP="00B23726">
            <w:pPr>
              <w:cnfStyle w:val="000000100000" w:firstRow="0" w:lastRow="0" w:firstColumn="0" w:lastColumn="0" w:oddVBand="0" w:evenVBand="0" w:oddHBand="1" w:evenHBand="0" w:firstRowFirstColumn="0" w:firstRowLastColumn="0" w:lastRowFirstColumn="0" w:lastRowLastColumn="0"/>
            </w:pPr>
            <w:r>
              <w:t>20Gb</w:t>
            </w:r>
          </w:p>
        </w:tc>
      </w:tr>
      <w:tr w:rsidR="00B23726" w14:paraId="2C60983D" w14:textId="77777777" w:rsidTr="00B23726">
        <w:trPr>
          <w:trHeight w:val="574"/>
        </w:trPr>
        <w:tc>
          <w:tcPr>
            <w:cnfStyle w:val="001000000000" w:firstRow="0" w:lastRow="0" w:firstColumn="1" w:lastColumn="0" w:oddVBand="0" w:evenVBand="0" w:oddHBand="0" w:evenHBand="0" w:firstRowFirstColumn="0" w:firstRowLastColumn="0" w:lastRowFirstColumn="0" w:lastRowLastColumn="0"/>
            <w:tcW w:w="3958" w:type="dxa"/>
          </w:tcPr>
          <w:p w14:paraId="5D395D97" w14:textId="77777777" w:rsidR="00B23726" w:rsidRDefault="00B23726" w:rsidP="00B23726">
            <w:r>
              <w:t>CPU</w:t>
            </w:r>
          </w:p>
        </w:tc>
        <w:tc>
          <w:tcPr>
            <w:tcW w:w="3958" w:type="dxa"/>
          </w:tcPr>
          <w:p w14:paraId="7CC8548D" w14:textId="77777777" w:rsidR="00B23726" w:rsidRDefault="00B23726" w:rsidP="00B23726">
            <w:pPr>
              <w:cnfStyle w:val="000000000000" w:firstRow="0" w:lastRow="0" w:firstColumn="0" w:lastColumn="0" w:oddVBand="0" w:evenVBand="0" w:oddHBand="0" w:evenHBand="0" w:firstRowFirstColumn="0" w:firstRowLastColumn="0" w:lastRowFirstColumn="0" w:lastRowLastColumn="0"/>
            </w:pPr>
            <w:r>
              <w:t>Min 2xGhz CPU</w:t>
            </w:r>
          </w:p>
        </w:tc>
      </w:tr>
    </w:tbl>
    <w:p w14:paraId="376B4366" w14:textId="77777777" w:rsidR="00B23726" w:rsidRPr="00FE7BA4" w:rsidRDefault="00B23726" w:rsidP="004A3981"/>
    <w:p w14:paraId="6EC2D527" w14:textId="77777777" w:rsidR="00246D8A" w:rsidRDefault="00246D8A" w:rsidP="00045604">
      <w:pPr>
        <w:pStyle w:val="Heading3"/>
        <w:numPr>
          <w:ilvl w:val="2"/>
          <w:numId w:val="7"/>
        </w:numPr>
      </w:pPr>
      <w:bookmarkStart w:id="97" w:name="_Toc293750117"/>
      <w:r>
        <w:t>Resource Requirements</w:t>
      </w:r>
      <w:bookmarkEnd w:id="97"/>
    </w:p>
    <w:p w14:paraId="7221B297" w14:textId="522A485E" w:rsidR="00246D8A" w:rsidRDefault="00246D8A" w:rsidP="00955785">
      <w:r>
        <w:t>Whether the installation is a development or production installation, the following are the recommendations for virtual resources.</w:t>
      </w:r>
    </w:p>
    <w:p w14:paraId="11CD375B" w14:textId="77777777" w:rsidR="00246D8A" w:rsidRPr="00F16F69" w:rsidRDefault="00246D8A" w:rsidP="00246D8A">
      <w:pPr>
        <w:ind w:left="0"/>
      </w:pPr>
    </w:p>
    <w:p w14:paraId="7696CB8D" w14:textId="77777777" w:rsidR="00C66462" w:rsidRDefault="00C66462" w:rsidP="0C169514"/>
    <w:p w14:paraId="446FEDDC" w14:textId="77777777" w:rsidR="00955785" w:rsidRDefault="00955785" w:rsidP="0C169514"/>
    <w:p w14:paraId="05754741" w14:textId="77777777" w:rsidR="00C66462" w:rsidRDefault="00C66462" w:rsidP="0C169514"/>
    <w:p w14:paraId="6E8AF29D" w14:textId="77777777" w:rsidR="00C66462" w:rsidRDefault="00C66462" w:rsidP="0C169514"/>
    <w:p w14:paraId="0644635F" w14:textId="125BAB85" w:rsidR="005F3EDA" w:rsidRDefault="005F3EDA" w:rsidP="00547E14">
      <w:bookmarkStart w:id="98" w:name="_Toc251421554"/>
      <w:bookmarkStart w:id="99" w:name="_Toc251498499"/>
      <w:bookmarkStart w:id="100" w:name="_Toc215287630"/>
      <w:bookmarkStart w:id="101" w:name="_Toc154718508"/>
      <w:bookmarkEnd w:id="77"/>
    </w:p>
    <w:p w14:paraId="0150AABD" w14:textId="10385B4B" w:rsidR="005F3FCC" w:rsidRDefault="005F3FCC" w:rsidP="00547E14"/>
    <w:p w14:paraId="5F31AFF6" w14:textId="77777777" w:rsidR="005F3FCC" w:rsidRDefault="005F3FCC" w:rsidP="00547E14"/>
    <w:p w14:paraId="44840719" w14:textId="77777777" w:rsidR="005F3FCC" w:rsidRDefault="005F3FCC" w:rsidP="00547E14"/>
    <w:p w14:paraId="7C0C7999" w14:textId="1D1E39AE" w:rsidR="005F3FCC" w:rsidRDefault="005F3FCC" w:rsidP="00547E14">
      <w:r>
        <w:t xml:space="preserve">Please see section </w:t>
      </w:r>
      <w:r w:rsidR="00892EE8">
        <w:fldChar w:fldCharType="begin"/>
      </w:r>
      <w:r w:rsidR="00892EE8">
        <w:instrText xml:space="preserve"> REF _Ref253406085 \r \h </w:instrText>
      </w:r>
      <w:r w:rsidR="00892EE8">
        <w:fldChar w:fldCharType="separate"/>
      </w:r>
      <w:r w:rsidR="00BC16CE">
        <w:t>3.2</w:t>
      </w:r>
      <w:r w:rsidR="00892EE8">
        <w:fldChar w:fldCharType="end"/>
      </w:r>
      <w:r w:rsidR="00892EE8">
        <w:t xml:space="preserve"> </w:t>
      </w:r>
      <w:r>
        <w:t>for the necessary network configuration.</w:t>
      </w:r>
    </w:p>
    <w:p w14:paraId="03D084F9" w14:textId="71F77B60" w:rsidR="0011417A" w:rsidRDefault="0011417A" w:rsidP="00547E14"/>
    <w:p w14:paraId="7B406F37" w14:textId="77777777" w:rsidR="0011417A" w:rsidRDefault="0011417A" w:rsidP="00547E14"/>
    <w:p w14:paraId="51AD58BB" w14:textId="77777777" w:rsidR="0011417A" w:rsidRDefault="0011417A" w:rsidP="00547E14"/>
    <w:p w14:paraId="6E9B86BC" w14:textId="77777777" w:rsidR="0011417A" w:rsidRDefault="0011417A" w:rsidP="00045604">
      <w:pPr>
        <w:pStyle w:val="Heading2"/>
        <w:numPr>
          <w:ilvl w:val="1"/>
          <w:numId w:val="7"/>
        </w:numPr>
      </w:pPr>
      <w:bookmarkStart w:id="102" w:name="_Ref253406085"/>
      <w:bookmarkStart w:id="103" w:name="_Ref253406170"/>
      <w:bookmarkStart w:id="104" w:name="_Toc293750118"/>
      <w:r>
        <w:t>Preparing Your Network</w:t>
      </w:r>
      <w:bookmarkEnd w:id="102"/>
      <w:bookmarkEnd w:id="103"/>
      <w:bookmarkEnd w:id="104"/>
    </w:p>
    <w:p w14:paraId="5F8CBE53" w14:textId="77777777" w:rsidR="0011417A" w:rsidRDefault="0011417A" w:rsidP="0011417A">
      <w:pPr>
        <w:widowControl w:val="0"/>
        <w:autoSpaceDE w:val="0"/>
        <w:autoSpaceDN w:val="0"/>
        <w:adjustRightInd w:val="0"/>
        <w:spacing w:after="240" w:line="240" w:lineRule="auto"/>
        <w:rPr>
          <w:rFonts w:cstheme="minorHAnsi"/>
        </w:rPr>
      </w:pPr>
      <w:r>
        <w:t xml:space="preserve">The table on the following page summarizes the IP addresses and ports associated with the Canadian Federation Level RADIUS servers (FLRs) for eduroam, </w:t>
      </w:r>
      <w:proofErr w:type="spellStart"/>
      <w:r>
        <w:t>FedSSO</w:t>
      </w:r>
      <w:proofErr w:type="spellEnd"/>
      <w:r>
        <w:t>, as well as monitoring and operational tools for CAF services.</w:t>
      </w:r>
      <w:r w:rsidRPr="00BD08ED">
        <w:rPr>
          <w:rFonts w:cstheme="minorHAnsi"/>
        </w:rPr>
        <w:t xml:space="preserve"> </w:t>
      </w:r>
      <w:r w:rsidRPr="00630E34">
        <w:rPr>
          <w:rFonts w:cstheme="minorHAnsi"/>
        </w:rPr>
        <w:t xml:space="preserve"> </w:t>
      </w:r>
      <w:r w:rsidRPr="005D4C24">
        <w:rPr>
          <w:rFonts w:cstheme="minorHAnsi"/>
        </w:rPr>
        <w:t xml:space="preserve">CAF services are operationally available over IPv4 end to end.  IPv6 support is available in certain portions of </w:t>
      </w:r>
      <w:r>
        <w:rPr>
          <w:rFonts w:cstheme="minorHAnsi"/>
        </w:rPr>
        <w:t xml:space="preserve">the </w:t>
      </w:r>
      <w:r w:rsidRPr="00630E34">
        <w:rPr>
          <w:rFonts w:cstheme="minorHAnsi"/>
        </w:rPr>
        <w:t xml:space="preserve">CAF infrastructure, but </w:t>
      </w:r>
      <w:r w:rsidRPr="005D4C24">
        <w:rPr>
          <w:rFonts w:cstheme="minorHAnsi"/>
        </w:rPr>
        <w:t>not operationally available end to end</w:t>
      </w:r>
      <w:r>
        <w:rPr>
          <w:rFonts w:cstheme="minorHAnsi"/>
        </w:rPr>
        <w:t>.  IPv6</w:t>
      </w:r>
      <w:r w:rsidRPr="00630E34">
        <w:rPr>
          <w:rFonts w:cstheme="minorHAnsi"/>
        </w:rPr>
        <w:t xml:space="preserve"> </w:t>
      </w:r>
      <w:r>
        <w:rPr>
          <w:rFonts w:cstheme="minorHAnsi"/>
        </w:rPr>
        <w:t>is not yet a required element.</w:t>
      </w:r>
    </w:p>
    <w:p w14:paraId="356E62E0" w14:textId="77777777" w:rsidR="0011417A" w:rsidRDefault="0011417A" w:rsidP="0011417A">
      <w:pPr>
        <w:widowControl w:val="0"/>
        <w:autoSpaceDE w:val="0"/>
        <w:autoSpaceDN w:val="0"/>
        <w:adjustRightInd w:val="0"/>
        <w:spacing w:after="240" w:line="240" w:lineRule="auto"/>
        <w:rPr>
          <w:rFonts w:cstheme="minorHAnsi"/>
        </w:rPr>
      </w:pPr>
    </w:p>
    <w:p w14:paraId="66D3F45A" w14:textId="77777777" w:rsidR="0011417A" w:rsidRDefault="0011417A" w:rsidP="0011417A">
      <w:pPr>
        <w:spacing w:after="0" w:line="240" w:lineRule="auto"/>
        <w:ind w:left="0"/>
      </w:pPr>
      <w:r>
        <w:br w:type="page"/>
      </w:r>
    </w:p>
    <w:p w14:paraId="6C521DC0" w14:textId="77777777" w:rsidR="0011417A" w:rsidRDefault="0011417A" w:rsidP="0011417A">
      <w:pPr>
        <w:spacing w:after="0" w:line="240" w:lineRule="auto"/>
        <w:ind w:left="0"/>
      </w:pPr>
    </w:p>
    <w:tbl>
      <w:tblPr>
        <w:tblStyle w:val="MediumShading1-Accent1"/>
        <w:tblpPr w:leftFromText="180" w:rightFromText="180" w:vertAnchor="text" w:horzAnchor="page" w:tblpX="676" w:tblpY="179"/>
        <w:tblW w:w="5164" w:type="pct"/>
        <w:tblLayout w:type="fixed"/>
        <w:tblLook w:val="0420" w:firstRow="1" w:lastRow="0" w:firstColumn="0" w:lastColumn="0" w:noHBand="0" w:noVBand="1"/>
      </w:tblPr>
      <w:tblGrid>
        <w:gridCol w:w="1702"/>
        <w:gridCol w:w="1250"/>
        <w:gridCol w:w="1727"/>
        <w:gridCol w:w="276"/>
        <w:gridCol w:w="1192"/>
        <w:gridCol w:w="1508"/>
        <w:gridCol w:w="2126"/>
        <w:gridCol w:w="1276"/>
      </w:tblGrid>
      <w:tr w:rsidR="0011417A" w:rsidRPr="00D968D0" w14:paraId="34B9D081" w14:textId="77777777" w:rsidTr="0011417A">
        <w:trPr>
          <w:cnfStyle w:val="100000000000" w:firstRow="1" w:lastRow="0" w:firstColumn="0" w:lastColumn="0" w:oddVBand="0" w:evenVBand="0" w:oddHBand="0" w:evenHBand="0" w:firstRowFirstColumn="0" w:firstRowLastColumn="0" w:lastRowFirstColumn="0" w:lastRowLastColumn="0"/>
        </w:trPr>
        <w:tc>
          <w:tcPr>
            <w:tcW w:w="1702" w:type="dxa"/>
          </w:tcPr>
          <w:p w14:paraId="254C2EA9" w14:textId="77777777" w:rsidR="0011417A" w:rsidRPr="00D968D0" w:rsidRDefault="0011417A" w:rsidP="0011417A">
            <w:pPr>
              <w:pStyle w:val="BizPlan1stbody"/>
              <w:rPr>
                <w:sz w:val="18"/>
                <w:szCs w:val="18"/>
              </w:rPr>
            </w:pPr>
            <w:r w:rsidRPr="00D968D0">
              <w:rPr>
                <w:sz w:val="18"/>
                <w:szCs w:val="18"/>
              </w:rPr>
              <w:t>Status</w:t>
            </w:r>
          </w:p>
        </w:tc>
        <w:tc>
          <w:tcPr>
            <w:tcW w:w="1250" w:type="dxa"/>
          </w:tcPr>
          <w:p w14:paraId="76A6D00D" w14:textId="77777777" w:rsidR="0011417A" w:rsidRPr="00D968D0" w:rsidRDefault="0011417A" w:rsidP="0011417A">
            <w:pPr>
              <w:pStyle w:val="BizPlan1stbody"/>
              <w:rPr>
                <w:sz w:val="18"/>
                <w:szCs w:val="18"/>
              </w:rPr>
            </w:pPr>
            <w:r w:rsidRPr="00D968D0">
              <w:rPr>
                <w:sz w:val="18"/>
                <w:szCs w:val="18"/>
              </w:rPr>
              <w:t>Location</w:t>
            </w:r>
          </w:p>
        </w:tc>
        <w:tc>
          <w:tcPr>
            <w:tcW w:w="2003" w:type="dxa"/>
            <w:gridSpan w:val="2"/>
          </w:tcPr>
          <w:p w14:paraId="78886793" w14:textId="77777777" w:rsidR="0011417A" w:rsidRPr="00D968D0" w:rsidRDefault="0011417A" w:rsidP="0011417A">
            <w:pPr>
              <w:pStyle w:val="BizPlan1stbody"/>
              <w:rPr>
                <w:sz w:val="18"/>
                <w:szCs w:val="18"/>
              </w:rPr>
            </w:pPr>
            <w:r w:rsidRPr="00D968D0">
              <w:rPr>
                <w:sz w:val="18"/>
                <w:szCs w:val="18"/>
              </w:rPr>
              <w:t>DNS CNAME</w:t>
            </w:r>
          </w:p>
        </w:tc>
        <w:tc>
          <w:tcPr>
            <w:tcW w:w="1192" w:type="dxa"/>
          </w:tcPr>
          <w:p w14:paraId="23FA5F20" w14:textId="77777777" w:rsidR="0011417A" w:rsidRPr="00D968D0" w:rsidRDefault="0011417A" w:rsidP="0011417A">
            <w:pPr>
              <w:pStyle w:val="BizPlan1stbody"/>
              <w:rPr>
                <w:sz w:val="18"/>
                <w:szCs w:val="18"/>
              </w:rPr>
            </w:pPr>
            <w:r w:rsidRPr="00D968D0">
              <w:rPr>
                <w:sz w:val="18"/>
                <w:szCs w:val="18"/>
              </w:rPr>
              <w:t>IPv4 Address</w:t>
            </w:r>
          </w:p>
        </w:tc>
        <w:tc>
          <w:tcPr>
            <w:tcW w:w="1508" w:type="dxa"/>
          </w:tcPr>
          <w:p w14:paraId="572017AE" w14:textId="77777777" w:rsidR="0011417A" w:rsidRPr="00D968D0" w:rsidRDefault="0011417A" w:rsidP="0011417A">
            <w:pPr>
              <w:pStyle w:val="BizPlan1stbody"/>
              <w:rPr>
                <w:sz w:val="18"/>
                <w:szCs w:val="18"/>
              </w:rPr>
            </w:pPr>
            <w:r w:rsidRPr="00D968D0">
              <w:rPr>
                <w:sz w:val="18"/>
                <w:szCs w:val="18"/>
              </w:rPr>
              <w:t>IPv6 Address</w:t>
            </w:r>
          </w:p>
        </w:tc>
        <w:tc>
          <w:tcPr>
            <w:tcW w:w="2126" w:type="dxa"/>
          </w:tcPr>
          <w:p w14:paraId="05394BE0" w14:textId="77777777" w:rsidR="0011417A" w:rsidRPr="00D968D0" w:rsidRDefault="0011417A" w:rsidP="0011417A">
            <w:pPr>
              <w:pStyle w:val="BizPlan1stbody"/>
              <w:rPr>
                <w:sz w:val="18"/>
                <w:szCs w:val="18"/>
              </w:rPr>
            </w:pPr>
            <w:r w:rsidRPr="00D968D0">
              <w:rPr>
                <w:sz w:val="18"/>
                <w:szCs w:val="18"/>
              </w:rPr>
              <w:t>Eduroam Site Ports</w:t>
            </w:r>
          </w:p>
        </w:tc>
        <w:tc>
          <w:tcPr>
            <w:tcW w:w="1276" w:type="dxa"/>
          </w:tcPr>
          <w:p w14:paraId="022085CE" w14:textId="77777777" w:rsidR="0011417A" w:rsidRPr="00D968D0" w:rsidRDefault="0011417A" w:rsidP="0011417A">
            <w:pPr>
              <w:pStyle w:val="BizPlan1stbody"/>
              <w:rPr>
                <w:sz w:val="18"/>
                <w:szCs w:val="18"/>
              </w:rPr>
            </w:pPr>
            <w:r w:rsidRPr="00D968D0">
              <w:rPr>
                <w:sz w:val="18"/>
                <w:szCs w:val="18"/>
              </w:rPr>
              <w:t>Ports accepted by this host</w:t>
            </w:r>
          </w:p>
        </w:tc>
      </w:tr>
      <w:tr w:rsidR="0011417A" w:rsidRPr="00D968D0" w14:paraId="1F8B83CB"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2A79DD08" w14:textId="48FACBDE" w:rsidR="0011417A" w:rsidRPr="00D968D0" w:rsidRDefault="008159A5" w:rsidP="0011417A">
            <w:pPr>
              <w:pStyle w:val="BizPlan1stbody"/>
              <w:rPr>
                <w:sz w:val="18"/>
                <w:szCs w:val="18"/>
              </w:rPr>
            </w:pPr>
            <w:r>
              <w:rPr>
                <w:sz w:val="18"/>
                <w:szCs w:val="18"/>
              </w:rPr>
              <w:t>Active</w:t>
            </w:r>
          </w:p>
        </w:tc>
        <w:tc>
          <w:tcPr>
            <w:tcW w:w="1250" w:type="dxa"/>
          </w:tcPr>
          <w:p w14:paraId="20214C15" w14:textId="77777777" w:rsidR="0011417A" w:rsidRPr="00D968D0" w:rsidRDefault="0011417A" w:rsidP="0011417A">
            <w:pPr>
              <w:pStyle w:val="BizPlan1stbody"/>
              <w:rPr>
                <w:sz w:val="18"/>
                <w:szCs w:val="18"/>
              </w:rPr>
            </w:pPr>
            <w:r w:rsidRPr="00D968D0">
              <w:rPr>
                <w:sz w:val="18"/>
                <w:szCs w:val="18"/>
              </w:rPr>
              <w:t>Kelowna BC</w:t>
            </w:r>
          </w:p>
        </w:tc>
        <w:tc>
          <w:tcPr>
            <w:tcW w:w="1727" w:type="dxa"/>
          </w:tcPr>
          <w:p w14:paraId="387082BE" w14:textId="77777777" w:rsidR="0011417A" w:rsidRPr="00D968D0" w:rsidRDefault="0011417A" w:rsidP="0011417A">
            <w:pPr>
              <w:pStyle w:val="BizPlan1stbody"/>
              <w:rPr>
                <w:sz w:val="18"/>
                <w:szCs w:val="18"/>
              </w:rPr>
            </w:pPr>
            <w:proofErr w:type="gramStart"/>
            <w:r w:rsidRPr="00D968D0">
              <w:rPr>
                <w:sz w:val="18"/>
                <w:szCs w:val="18"/>
              </w:rPr>
              <w:t>prod1</w:t>
            </w:r>
            <w:proofErr w:type="gramEnd"/>
            <w:r w:rsidRPr="00D968D0">
              <w:rPr>
                <w:sz w:val="18"/>
                <w:szCs w:val="18"/>
              </w:rPr>
              <w:t>-west.eduroam.ca</w:t>
            </w:r>
          </w:p>
        </w:tc>
        <w:tc>
          <w:tcPr>
            <w:tcW w:w="1468" w:type="dxa"/>
            <w:gridSpan w:val="2"/>
          </w:tcPr>
          <w:p w14:paraId="4F5486F1" w14:textId="77777777" w:rsidR="0011417A" w:rsidRPr="00D968D0" w:rsidRDefault="0011417A" w:rsidP="0011417A">
            <w:pPr>
              <w:pStyle w:val="BizPlan1stbody"/>
              <w:rPr>
                <w:sz w:val="18"/>
                <w:szCs w:val="18"/>
              </w:rPr>
            </w:pPr>
            <w:r w:rsidRPr="00D968D0">
              <w:rPr>
                <w:sz w:val="18"/>
                <w:szCs w:val="18"/>
              </w:rPr>
              <w:t>128.189.5.5</w:t>
            </w:r>
          </w:p>
        </w:tc>
        <w:tc>
          <w:tcPr>
            <w:tcW w:w="1508" w:type="dxa"/>
          </w:tcPr>
          <w:p w14:paraId="78C9B62C" w14:textId="77777777" w:rsidR="0011417A" w:rsidRPr="00D968D0" w:rsidRDefault="0011417A" w:rsidP="0011417A">
            <w:pPr>
              <w:pStyle w:val="BizPlan1stbody"/>
              <w:rPr>
                <w:sz w:val="18"/>
                <w:szCs w:val="18"/>
              </w:rPr>
            </w:pPr>
          </w:p>
        </w:tc>
        <w:tc>
          <w:tcPr>
            <w:tcW w:w="2126" w:type="dxa"/>
          </w:tcPr>
          <w:p w14:paraId="6D5EA207"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627AE40C"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1BB724D7" w14:textId="77777777" w:rsidTr="00CA3882">
        <w:trPr>
          <w:cnfStyle w:val="000000010000" w:firstRow="0" w:lastRow="0" w:firstColumn="0" w:lastColumn="0" w:oddVBand="0" w:evenVBand="0" w:oddHBand="0" w:evenHBand="1" w:firstRowFirstColumn="0" w:firstRowLastColumn="0" w:lastRowFirstColumn="0" w:lastRowLastColumn="0"/>
          <w:trHeight w:val="647"/>
        </w:trPr>
        <w:tc>
          <w:tcPr>
            <w:tcW w:w="1702" w:type="dxa"/>
          </w:tcPr>
          <w:p w14:paraId="464BB7A5" w14:textId="586BDFE2" w:rsidR="0011417A" w:rsidRPr="00D968D0" w:rsidRDefault="008159A5" w:rsidP="0011417A">
            <w:pPr>
              <w:pStyle w:val="BizPlan1stbody"/>
              <w:rPr>
                <w:sz w:val="18"/>
                <w:szCs w:val="18"/>
              </w:rPr>
            </w:pPr>
            <w:r>
              <w:rPr>
                <w:sz w:val="18"/>
                <w:szCs w:val="18"/>
              </w:rPr>
              <w:t>Active</w:t>
            </w:r>
          </w:p>
        </w:tc>
        <w:tc>
          <w:tcPr>
            <w:tcW w:w="1250" w:type="dxa"/>
          </w:tcPr>
          <w:p w14:paraId="61D117EC" w14:textId="77777777" w:rsidR="0011417A" w:rsidRPr="00D968D0" w:rsidRDefault="0011417A" w:rsidP="0011417A">
            <w:pPr>
              <w:pStyle w:val="BizPlan1stbody"/>
              <w:rPr>
                <w:sz w:val="18"/>
                <w:szCs w:val="18"/>
              </w:rPr>
            </w:pPr>
            <w:r w:rsidRPr="00D968D0">
              <w:rPr>
                <w:sz w:val="18"/>
                <w:szCs w:val="18"/>
              </w:rPr>
              <w:t>Vancouver BC</w:t>
            </w:r>
          </w:p>
        </w:tc>
        <w:tc>
          <w:tcPr>
            <w:tcW w:w="1727" w:type="dxa"/>
          </w:tcPr>
          <w:p w14:paraId="77A94690" w14:textId="0684DAAD" w:rsidR="0011417A" w:rsidRPr="00D968D0" w:rsidRDefault="00CA3882" w:rsidP="0011417A">
            <w:pPr>
              <w:pStyle w:val="BizPlan1stbody"/>
              <w:rPr>
                <w:sz w:val="18"/>
                <w:szCs w:val="18"/>
              </w:rPr>
            </w:pPr>
            <w:r>
              <w:rPr>
                <w:sz w:val="18"/>
                <w:szCs w:val="18"/>
              </w:rPr>
              <w:t xml:space="preserve">prod2-west.eduroam.ca </w:t>
            </w:r>
            <w:bookmarkStart w:id="105" w:name="_GoBack"/>
            <w:bookmarkEnd w:id="105"/>
          </w:p>
        </w:tc>
        <w:tc>
          <w:tcPr>
            <w:tcW w:w="1468" w:type="dxa"/>
            <w:gridSpan w:val="2"/>
          </w:tcPr>
          <w:p w14:paraId="3404FE3F" w14:textId="77777777" w:rsidR="0011417A" w:rsidRPr="00D968D0" w:rsidRDefault="0011417A" w:rsidP="0011417A">
            <w:pPr>
              <w:pStyle w:val="BizPlan1stbody"/>
              <w:rPr>
                <w:sz w:val="18"/>
                <w:szCs w:val="18"/>
              </w:rPr>
            </w:pPr>
            <w:r w:rsidRPr="00D968D0">
              <w:rPr>
                <w:sz w:val="18"/>
                <w:szCs w:val="18"/>
              </w:rPr>
              <w:t>142.231.112.1</w:t>
            </w:r>
          </w:p>
        </w:tc>
        <w:tc>
          <w:tcPr>
            <w:tcW w:w="1508" w:type="dxa"/>
          </w:tcPr>
          <w:p w14:paraId="3E9A7B26" w14:textId="77777777" w:rsidR="0011417A" w:rsidRPr="00D968D0" w:rsidRDefault="0011417A" w:rsidP="0011417A">
            <w:pPr>
              <w:pStyle w:val="BizPlan1stbody"/>
              <w:rPr>
                <w:sz w:val="18"/>
                <w:szCs w:val="18"/>
              </w:rPr>
            </w:pPr>
          </w:p>
        </w:tc>
        <w:tc>
          <w:tcPr>
            <w:tcW w:w="2126" w:type="dxa"/>
          </w:tcPr>
          <w:p w14:paraId="4773267D"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27986067"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635483B"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5C0D0247" w14:textId="5F1AF985" w:rsidR="0011417A" w:rsidRPr="00D968D0" w:rsidRDefault="008159A5" w:rsidP="0011417A">
            <w:pPr>
              <w:pStyle w:val="BizPlan1stbody"/>
              <w:rPr>
                <w:sz w:val="18"/>
                <w:szCs w:val="18"/>
              </w:rPr>
            </w:pPr>
            <w:r>
              <w:rPr>
                <w:sz w:val="18"/>
                <w:szCs w:val="18"/>
              </w:rPr>
              <w:t>Active</w:t>
            </w:r>
          </w:p>
        </w:tc>
        <w:tc>
          <w:tcPr>
            <w:tcW w:w="1250" w:type="dxa"/>
          </w:tcPr>
          <w:p w14:paraId="7A1D4424"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4FCC1DED" w14:textId="77777777" w:rsidR="0011417A" w:rsidRPr="00D968D0" w:rsidRDefault="0011417A" w:rsidP="0011417A">
            <w:pPr>
              <w:pStyle w:val="BizPlan1stbody"/>
              <w:rPr>
                <w:sz w:val="18"/>
                <w:szCs w:val="18"/>
              </w:rPr>
            </w:pPr>
            <w:proofErr w:type="gramStart"/>
            <w:r w:rsidRPr="00D968D0">
              <w:rPr>
                <w:sz w:val="18"/>
                <w:szCs w:val="18"/>
              </w:rPr>
              <w:t>prod1</w:t>
            </w:r>
            <w:proofErr w:type="gramEnd"/>
            <w:r w:rsidRPr="00D968D0">
              <w:rPr>
                <w:sz w:val="18"/>
                <w:szCs w:val="18"/>
              </w:rPr>
              <w:t>-east.eduroam.ca</w:t>
            </w:r>
          </w:p>
        </w:tc>
        <w:tc>
          <w:tcPr>
            <w:tcW w:w="1468" w:type="dxa"/>
            <w:gridSpan w:val="2"/>
          </w:tcPr>
          <w:p w14:paraId="64A4E8E2" w14:textId="77777777" w:rsidR="0011417A" w:rsidRPr="00D968D0" w:rsidRDefault="0011417A" w:rsidP="0011417A">
            <w:pPr>
              <w:pStyle w:val="BizPlan1stbody"/>
              <w:rPr>
                <w:sz w:val="18"/>
                <w:szCs w:val="18"/>
              </w:rPr>
            </w:pPr>
            <w:r w:rsidRPr="00D968D0">
              <w:rPr>
                <w:sz w:val="18"/>
                <w:szCs w:val="18"/>
              </w:rPr>
              <w:t>205.189.33.100</w:t>
            </w:r>
          </w:p>
        </w:tc>
        <w:tc>
          <w:tcPr>
            <w:tcW w:w="1508" w:type="dxa"/>
          </w:tcPr>
          <w:p w14:paraId="25871380"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100</w:t>
            </w:r>
          </w:p>
        </w:tc>
        <w:tc>
          <w:tcPr>
            <w:tcW w:w="2126" w:type="dxa"/>
          </w:tcPr>
          <w:p w14:paraId="4A03D078"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0F616390"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2A77ABDD"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6520CCC2" w14:textId="28E33D88" w:rsidR="0011417A" w:rsidRPr="00D968D0" w:rsidRDefault="008159A5" w:rsidP="0011417A">
            <w:pPr>
              <w:pStyle w:val="BizPlan1stbody"/>
              <w:rPr>
                <w:sz w:val="18"/>
                <w:szCs w:val="18"/>
              </w:rPr>
            </w:pPr>
            <w:r>
              <w:rPr>
                <w:sz w:val="18"/>
                <w:szCs w:val="18"/>
              </w:rPr>
              <w:t>Active</w:t>
            </w:r>
          </w:p>
        </w:tc>
        <w:tc>
          <w:tcPr>
            <w:tcW w:w="1250" w:type="dxa"/>
          </w:tcPr>
          <w:p w14:paraId="365C19B3"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652BF19" w14:textId="77777777" w:rsidR="0011417A" w:rsidRPr="00D968D0" w:rsidRDefault="0011417A" w:rsidP="0011417A">
            <w:pPr>
              <w:pStyle w:val="BizPlan1stbody"/>
              <w:rPr>
                <w:sz w:val="18"/>
                <w:szCs w:val="18"/>
              </w:rPr>
            </w:pPr>
            <w:proofErr w:type="gramStart"/>
            <w:r w:rsidRPr="00D968D0">
              <w:rPr>
                <w:sz w:val="18"/>
                <w:szCs w:val="18"/>
              </w:rPr>
              <w:t>prod2</w:t>
            </w:r>
            <w:proofErr w:type="gramEnd"/>
            <w:r w:rsidRPr="00D968D0">
              <w:rPr>
                <w:sz w:val="18"/>
                <w:szCs w:val="18"/>
              </w:rPr>
              <w:t>-east.eduroam.ca</w:t>
            </w:r>
          </w:p>
        </w:tc>
        <w:tc>
          <w:tcPr>
            <w:tcW w:w="1468" w:type="dxa"/>
            <w:gridSpan w:val="2"/>
          </w:tcPr>
          <w:p w14:paraId="2F79D81B" w14:textId="77777777" w:rsidR="0011417A" w:rsidRPr="00D968D0" w:rsidRDefault="0011417A" w:rsidP="0011417A">
            <w:pPr>
              <w:pStyle w:val="BizPlan1stbody"/>
              <w:rPr>
                <w:sz w:val="18"/>
                <w:szCs w:val="18"/>
              </w:rPr>
            </w:pPr>
            <w:r w:rsidRPr="00D968D0">
              <w:rPr>
                <w:sz w:val="18"/>
                <w:szCs w:val="18"/>
              </w:rPr>
              <w:t>205.189.33.101</w:t>
            </w:r>
          </w:p>
        </w:tc>
        <w:tc>
          <w:tcPr>
            <w:tcW w:w="1508" w:type="dxa"/>
          </w:tcPr>
          <w:p w14:paraId="70645C39"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101</w:t>
            </w:r>
          </w:p>
        </w:tc>
        <w:tc>
          <w:tcPr>
            <w:tcW w:w="2126" w:type="dxa"/>
          </w:tcPr>
          <w:p w14:paraId="5532DD6F"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xml:space="preserve"> ping, UDP &amp; TCP 1812, 1813, 2083, 3799</w:t>
            </w:r>
          </w:p>
        </w:tc>
        <w:tc>
          <w:tcPr>
            <w:tcW w:w="1276" w:type="dxa"/>
          </w:tcPr>
          <w:p w14:paraId="1B65C65D"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6BEB51CA"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4C08FB1A" w14:textId="77777777" w:rsidR="0011417A" w:rsidRPr="00D968D0" w:rsidRDefault="0011417A" w:rsidP="0011417A">
            <w:pPr>
              <w:pStyle w:val="BizPlan1stbody"/>
              <w:rPr>
                <w:sz w:val="18"/>
                <w:szCs w:val="18"/>
              </w:rPr>
            </w:pPr>
            <w:r w:rsidRPr="00D968D0">
              <w:rPr>
                <w:sz w:val="18"/>
                <w:szCs w:val="18"/>
              </w:rPr>
              <w:t>CAF Monitoring host 1</w:t>
            </w:r>
          </w:p>
        </w:tc>
        <w:tc>
          <w:tcPr>
            <w:tcW w:w="1250" w:type="dxa"/>
          </w:tcPr>
          <w:p w14:paraId="0F95E8AB"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050BA1E5" w14:textId="77777777" w:rsidR="0011417A" w:rsidRPr="00D968D0" w:rsidRDefault="0011417A" w:rsidP="0011417A">
            <w:pPr>
              <w:pStyle w:val="BizPlan1stbody"/>
              <w:rPr>
                <w:sz w:val="18"/>
                <w:szCs w:val="18"/>
              </w:rPr>
            </w:pPr>
            <w:proofErr w:type="gramStart"/>
            <w:r w:rsidRPr="00D968D0">
              <w:rPr>
                <w:sz w:val="18"/>
                <w:szCs w:val="18"/>
              </w:rPr>
              <w:t>monitor.canarie.ca</w:t>
            </w:r>
            <w:proofErr w:type="gramEnd"/>
          </w:p>
        </w:tc>
        <w:tc>
          <w:tcPr>
            <w:tcW w:w="1468" w:type="dxa"/>
            <w:gridSpan w:val="2"/>
          </w:tcPr>
          <w:p w14:paraId="2A4E8364" w14:textId="77777777" w:rsidR="0011417A" w:rsidRPr="00D968D0" w:rsidRDefault="0011417A" w:rsidP="0011417A">
            <w:pPr>
              <w:pStyle w:val="BizPlan1stbody"/>
              <w:rPr>
                <w:sz w:val="18"/>
                <w:szCs w:val="18"/>
              </w:rPr>
            </w:pPr>
            <w:r w:rsidRPr="00D968D0">
              <w:rPr>
                <w:sz w:val="18"/>
                <w:szCs w:val="18"/>
              </w:rPr>
              <w:t>205.189.33.55</w:t>
            </w:r>
          </w:p>
        </w:tc>
        <w:tc>
          <w:tcPr>
            <w:tcW w:w="1508" w:type="dxa"/>
          </w:tcPr>
          <w:p w14:paraId="21136BD2"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55</w:t>
            </w:r>
          </w:p>
        </w:tc>
        <w:tc>
          <w:tcPr>
            <w:tcW w:w="2126" w:type="dxa"/>
          </w:tcPr>
          <w:p w14:paraId="011C1EA0"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 22</w:t>
            </w:r>
          </w:p>
        </w:tc>
        <w:tc>
          <w:tcPr>
            <w:tcW w:w="1276" w:type="dxa"/>
          </w:tcPr>
          <w:p w14:paraId="2ECF909B"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E6833C7"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3DADA2AA" w14:textId="77777777" w:rsidR="0011417A" w:rsidRPr="00D968D0" w:rsidRDefault="0011417A" w:rsidP="0011417A">
            <w:pPr>
              <w:pStyle w:val="BizPlan1stbody"/>
              <w:rPr>
                <w:sz w:val="18"/>
                <w:szCs w:val="18"/>
              </w:rPr>
            </w:pPr>
            <w:r w:rsidRPr="00D968D0">
              <w:rPr>
                <w:sz w:val="18"/>
                <w:szCs w:val="18"/>
              </w:rPr>
              <w:t>CAF Monitoring bastion host 1</w:t>
            </w:r>
          </w:p>
        </w:tc>
        <w:tc>
          <w:tcPr>
            <w:tcW w:w="1250" w:type="dxa"/>
          </w:tcPr>
          <w:p w14:paraId="494621C2"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2289ECB1" w14:textId="77777777" w:rsidR="0011417A" w:rsidRPr="00D968D0" w:rsidRDefault="0011417A" w:rsidP="0011417A">
            <w:pPr>
              <w:pStyle w:val="BizPlan1stbody"/>
              <w:rPr>
                <w:sz w:val="18"/>
                <w:szCs w:val="18"/>
              </w:rPr>
            </w:pPr>
            <w:proofErr w:type="gramStart"/>
            <w:r w:rsidRPr="00D968D0">
              <w:rPr>
                <w:sz w:val="18"/>
                <w:szCs w:val="18"/>
              </w:rPr>
              <w:t>amidala.canarie.ca</w:t>
            </w:r>
            <w:proofErr w:type="gramEnd"/>
          </w:p>
        </w:tc>
        <w:tc>
          <w:tcPr>
            <w:tcW w:w="1468" w:type="dxa"/>
            <w:gridSpan w:val="2"/>
          </w:tcPr>
          <w:p w14:paraId="2049F448" w14:textId="77777777" w:rsidR="0011417A" w:rsidRPr="00D968D0" w:rsidRDefault="0011417A" w:rsidP="0011417A">
            <w:pPr>
              <w:pStyle w:val="BizPlan1stbody"/>
              <w:rPr>
                <w:sz w:val="18"/>
                <w:szCs w:val="18"/>
              </w:rPr>
            </w:pPr>
            <w:r w:rsidRPr="00D968D0">
              <w:rPr>
                <w:sz w:val="18"/>
                <w:szCs w:val="18"/>
              </w:rPr>
              <w:t>205.189.33.75</w:t>
            </w:r>
          </w:p>
        </w:tc>
        <w:tc>
          <w:tcPr>
            <w:tcW w:w="1508" w:type="dxa"/>
          </w:tcPr>
          <w:p w14:paraId="502D278D"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75</w:t>
            </w:r>
          </w:p>
        </w:tc>
        <w:tc>
          <w:tcPr>
            <w:tcW w:w="2126" w:type="dxa"/>
          </w:tcPr>
          <w:p w14:paraId="6F532B4E"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64B13C6E" w14:textId="77777777" w:rsidR="0011417A" w:rsidRPr="00D968D0" w:rsidRDefault="0011417A" w:rsidP="0011417A">
            <w:pPr>
              <w:pStyle w:val="BizPlan1stbody"/>
              <w:rPr>
                <w:sz w:val="18"/>
                <w:szCs w:val="18"/>
              </w:rPr>
            </w:pPr>
            <w:r w:rsidRPr="00D968D0">
              <w:rPr>
                <w:sz w:val="18"/>
                <w:szCs w:val="18"/>
              </w:rPr>
              <w:t>UDP: 1812, 1813</w:t>
            </w:r>
          </w:p>
        </w:tc>
      </w:tr>
      <w:tr w:rsidR="0011417A" w:rsidRPr="00D968D0" w14:paraId="72F9311E" w14:textId="77777777" w:rsidTr="0011417A">
        <w:trPr>
          <w:cnfStyle w:val="000000100000" w:firstRow="0" w:lastRow="0" w:firstColumn="0" w:lastColumn="0" w:oddVBand="0" w:evenVBand="0" w:oddHBand="1" w:evenHBand="0" w:firstRowFirstColumn="0" w:firstRowLastColumn="0" w:lastRowFirstColumn="0" w:lastRowLastColumn="0"/>
        </w:trPr>
        <w:tc>
          <w:tcPr>
            <w:tcW w:w="1702" w:type="dxa"/>
          </w:tcPr>
          <w:p w14:paraId="7E97681A" w14:textId="449E2ABC" w:rsidR="0011417A" w:rsidRPr="00D968D0" w:rsidRDefault="0011417A" w:rsidP="008159A5">
            <w:pPr>
              <w:pStyle w:val="BizPlan1stbody"/>
              <w:rPr>
                <w:sz w:val="18"/>
                <w:szCs w:val="18"/>
              </w:rPr>
            </w:pPr>
            <w:r w:rsidRPr="00D968D0">
              <w:rPr>
                <w:sz w:val="18"/>
                <w:szCs w:val="18"/>
              </w:rPr>
              <w:t xml:space="preserve">CAF </w:t>
            </w:r>
            <w:r w:rsidR="008159A5">
              <w:rPr>
                <w:sz w:val="18"/>
                <w:szCs w:val="18"/>
              </w:rPr>
              <w:br/>
              <w:t>Federation Manager</w:t>
            </w:r>
          </w:p>
        </w:tc>
        <w:tc>
          <w:tcPr>
            <w:tcW w:w="1250" w:type="dxa"/>
          </w:tcPr>
          <w:p w14:paraId="1181B5BE"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3825FD16" w14:textId="77777777" w:rsidR="0011417A" w:rsidRPr="00D968D0" w:rsidRDefault="0011417A" w:rsidP="0011417A">
            <w:pPr>
              <w:pStyle w:val="BizPlan1stbody"/>
              <w:rPr>
                <w:sz w:val="18"/>
                <w:szCs w:val="18"/>
              </w:rPr>
            </w:pPr>
            <w:proofErr w:type="gramStart"/>
            <w:r w:rsidRPr="00D968D0">
              <w:rPr>
                <w:sz w:val="18"/>
                <w:szCs w:val="18"/>
              </w:rPr>
              <w:t>tools.canarie.ca</w:t>
            </w:r>
            <w:proofErr w:type="gramEnd"/>
          </w:p>
        </w:tc>
        <w:tc>
          <w:tcPr>
            <w:tcW w:w="1468" w:type="dxa"/>
            <w:gridSpan w:val="2"/>
          </w:tcPr>
          <w:p w14:paraId="246AFE46" w14:textId="12BBD5C8" w:rsidR="0011417A" w:rsidRPr="00D968D0" w:rsidRDefault="0011417A" w:rsidP="0011417A">
            <w:pPr>
              <w:pStyle w:val="BizPlan1stbody"/>
              <w:rPr>
                <w:sz w:val="18"/>
                <w:szCs w:val="18"/>
              </w:rPr>
            </w:pPr>
            <w:r w:rsidRPr="00D968D0">
              <w:rPr>
                <w:sz w:val="18"/>
                <w:szCs w:val="18"/>
              </w:rPr>
              <w:t>205.189.33.</w:t>
            </w:r>
            <w:r w:rsidR="009323BA">
              <w:rPr>
                <w:sz w:val="18"/>
                <w:szCs w:val="18"/>
              </w:rPr>
              <w:t>111</w:t>
            </w:r>
          </w:p>
        </w:tc>
        <w:tc>
          <w:tcPr>
            <w:tcW w:w="1508" w:type="dxa"/>
          </w:tcPr>
          <w:p w14:paraId="37A98FA2" w14:textId="4B050E41"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009323BA">
              <w:rPr>
                <w:sz w:val="18"/>
                <w:szCs w:val="18"/>
              </w:rPr>
              <w:t>111</w:t>
            </w:r>
          </w:p>
        </w:tc>
        <w:tc>
          <w:tcPr>
            <w:tcW w:w="2126" w:type="dxa"/>
          </w:tcPr>
          <w:p w14:paraId="7EF80946"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0C88B0F4" w14:textId="77777777" w:rsidR="0011417A" w:rsidRPr="00D968D0" w:rsidRDefault="0011417A" w:rsidP="0011417A">
            <w:pPr>
              <w:pStyle w:val="BizPlan1stbody"/>
              <w:rPr>
                <w:sz w:val="18"/>
                <w:szCs w:val="18"/>
              </w:rPr>
            </w:pPr>
            <w:r w:rsidRPr="00D968D0">
              <w:rPr>
                <w:sz w:val="18"/>
                <w:szCs w:val="18"/>
              </w:rPr>
              <w:t>TCP: 443, 80</w:t>
            </w:r>
          </w:p>
        </w:tc>
      </w:tr>
      <w:tr w:rsidR="0011417A" w:rsidRPr="00D968D0" w14:paraId="1DE821F8" w14:textId="77777777" w:rsidTr="0011417A">
        <w:trPr>
          <w:cnfStyle w:val="000000010000" w:firstRow="0" w:lastRow="0" w:firstColumn="0" w:lastColumn="0" w:oddVBand="0" w:evenVBand="0" w:oddHBand="0" w:evenHBand="1" w:firstRowFirstColumn="0" w:firstRowLastColumn="0" w:lastRowFirstColumn="0" w:lastRowLastColumn="0"/>
        </w:trPr>
        <w:tc>
          <w:tcPr>
            <w:tcW w:w="1702" w:type="dxa"/>
          </w:tcPr>
          <w:p w14:paraId="371F9606" w14:textId="77777777" w:rsidR="0011417A" w:rsidRPr="00D968D0" w:rsidRDefault="0011417A" w:rsidP="0011417A">
            <w:pPr>
              <w:pStyle w:val="BizPlan1stbody"/>
              <w:rPr>
                <w:sz w:val="18"/>
                <w:szCs w:val="18"/>
              </w:rPr>
            </w:pPr>
            <w:r w:rsidRPr="00D968D0">
              <w:rPr>
                <w:sz w:val="18"/>
                <w:szCs w:val="18"/>
              </w:rPr>
              <w:t>CAF Logging</w:t>
            </w:r>
          </w:p>
        </w:tc>
        <w:tc>
          <w:tcPr>
            <w:tcW w:w="1250" w:type="dxa"/>
          </w:tcPr>
          <w:p w14:paraId="51CB2C1C" w14:textId="77777777" w:rsidR="0011417A" w:rsidRPr="00D968D0" w:rsidRDefault="0011417A" w:rsidP="0011417A">
            <w:pPr>
              <w:pStyle w:val="BizPlan1stbody"/>
              <w:rPr>
                <w:sz w:val="18"/>
                <w:szCs w:val="18"/>
              </w:rPr>
            </w:pPr>
            <w:r w:rsidRPr="00D968D0">
              <w:rPr>
                <w:sz w:val="18"/>
                <w:szCs w:val="18"/>
              </w:rPr>
              <w:t>Ottawa, ON</w:t>
            </w:r>
          </w:p>
        </w:tc>
        <w:tc>
          <w:tcPr>
            <w:tcW w:w="1727" w:type="dxa"/>
          </w:tcPr>
          <w:p w14:paraId="7A681665" w14:textId="77777777" w:rsidR="0011417A" w:rsidRPr="00D968D0" w:rsidRDefault="0011417A" w:rsidP="0011417A">
            <w:pPr>
              <w:pStyle w:val="BizPlan1stbody"/>
              <w:rPr>
                <w:sz w:val="18"/>
                <w:szCs w:val="18"/>
              </w:rPr>
            </w:pPr>
            <w:proofErr w:type="gramStart"/>
            <w:r w:rsidRPr="00D968D0">
              <w:rPr>
                <w:sz w:val="18"/>
                <w:szCs w:val="18"/>
              </w:rPr>
              <w:t>logger.canarie.ca</w:t>
            </w:r>
            <w:proofErr w:type="gramEnd"/>
          </w:p>
        </w:tc>
        <w:tc>
          <w:tcPr>
            <w:tcW w:w="1468" w:type="dxa"/>
            <w:gridSpan w:val="2"/>
          </w:tcPr>
          <w:p w14:paraId="063013EF" w14:textId="77777777" w:rsidR="0011417A" w:rsidRPr="00D968D0" w:rsidRDefault="0011417A" w:rsidP="0011417A">
            <w:pPr>
              <w:pStyle w:val="BizPlan1stbody"/>
              <w:rPr>
                <w:sz w:val="18"/>
                <w:szCs w:val="18"/>
              </w:rPr>
            </w:pPr>
            <w:r w:rsidRPr="00D968D0">
              <w:rPr>
                <w:sz w:val="18"/>
                <w:szCs w:val="18"/>
              </w:rPr>
              <w:t>205.189.33.23</w:t>
            </w:r>
          </w:p>
        </w:tc>
        <w:tc>
          <w:tcPr>
            <w:tcW w:w="1508" w:type="dxa"/>
          </w:tcPr>
          <w:p w14:paraId="7D797962" w14:textId="77777777" w:rsidR="0011417A" w:rsidRPr="00D968D0" w:rsidRDefault="0011417A" w:rsidP="0011417A">
            <w:pPr>
              <w:pStyle w:val="BizPlan1stbody"/>
              <w:rPr>
                <w:sz w:val="18"/>
                <w:szCs w:val="18"/>
              </w:rPr>
            </w:pPr>
            <w:r w:rsidRPr="00D968D0">
              <w:rPr>
                <w:sz w:val="18"/>
                <w:szCs w:val="18"/>
              </w:rPr>
              <w:t>2001:410:102:1</w:t>
            </w:r>
            <w:proofErr w:type="gramStart"/>
            <w:r w:rsidRPr="00D968D0">
              <w:rPr>
                <w:sz w:val="18"/>
                <w:szCs w:val="18"/>
              </w:rPr>
              <w:t>::</w:t>
            </w:r>
            <w:proofErr w:type="gramEnd"/>
            <w:r w:rsidRPr="00D968D0">
              <w:rPr>
                <w:sz w:val="18"/>
                <w:szCs w:val="18"/>
              </w:rPr>
              <w:t>23</w:t>
            </w:r>
          </w:p>
        </w:tc>
        <w:tc>
          <w:tcPr>
            <w:tcW w:w="2126" w:type="dxa"/>
          </w:tcPr>
          <w:p w14:paraId="3832A255" w14:textId="77777777" w:rsidR="0011417A" w:rsidRPr="00D968D0" w:rsidRDefault="0011417A" w:rsidP="0011417A">
            <w:pPr>
              <w:pStyle w:val="BizPlan1stbody"/>
              <w:rPr>
                <w:sz w:val="18"/>
                <w:szCs w:val="18"/>
              </w:rPr>
            </w:pPr>
            <w:proofErr w:type="spellStart"/>
            <w:proofErr w:type="gramStart"/>
            <w:r w:rsidRPr="00D968D0">
              <w:rPr>
                <w:sz w:val="18"/>
                <w:szCs w:val="18"/>
              </w:rPr>
              <w:t>icmp</w:t>
            </w:r>
            <w:proofErr w:type="spellEnd"/>
            <w:proofErr w:type="gramEnd"/>
            <w:r w:rsidRPr="00D968D0">
              <w:rPr>
                <w:sz w:val="18"/>
                <w:szCs w:val="18"/>
              </w:rPr>
              <w:t>, ping, UDP &amp; TCP: 1812, 1813, 2083, 3799, TCP: 443, 80</w:t>
            </w:r>
          </w:p>
        </w:tc>
        <w:tc>
          <w:tcPr>
            <w:tcW w:w="1276" w:type="dxa"/>
          </w:tcPr>
          <w:p w14:paraId="098A68EE" w14:textId="77777777" w:rsidR="0011417A" w:rsidRPr="00D968D0" w:rsidRDefault="0011417A" w:rsidP="0011417A">
            <w:pPr>
              <w:pStyle w:val="BizPlan1stbody"/>
              <w:rPr>
                <w:sz w:val="18"/>
                <w:szCs w:val="18"/>
              </w:rPr>
            </w:pPr>
            <w:r w:rsidRPr="00D968D0">
              <w:rPr>
                <w:sz w:val="18"/>
                <w:szCs w:val="18"/>
              </w:rPr>
              <w:t>UDP: 514</w:t>
            </w:r>
          </w:p>
        </w:tc>
      </w:tr>
    </w:tbl>
    <w:p w14:paraId="6D6BE0B6" w14:textId="77777777" w:rsidR="0011417A" w:rsidRDefault="0011417A" w:rsidP="0011417A">
      <w:pPr>
        <w:pStyle w:val="Heading4"/>
        <w:ind w:left="426"/>
      </w:pPr>
      <w:bookmarkStart w:id="106" w:name="_Toc293750119"/>
      <w:r w:rsidRPr="00D968D0">
        <w:rPr>
          <w:sz w:val="20"/>
        </w:rPr>
        <w:t xml:space="preserve">Table </w:t>
      </w:r>
      <w:r w:rsidRPr="00D968D0">
        <w:rPr>
          <w:sz w:val="20"/>
        </w:rPr>
        <w:fldChar w:fldCharType="begin"/>
      </w:r>
      <w:r w:rsidRPr="00D968D0">
        <w:rPr>
          <w:sz w:val="20"/>
        </w:rPr>
        <w:instrText xml:space="preserve"> SEQ Table \* ARABIC </w:instrText>
      </w:r>
      <w:r w:rsidRPr="00D968D0">
        <w:rPr>
          <w:sz w:val="20"/>
        </w:rPr>
        <w:fldChar w:fldCharType="separate"/>
      </w:r>
      <w:r w:rsidR="00BC16CE">
        <w:rPr>
          <w:noProof/>
          <w:sz w:val="20"/>
        </w:rPr>
        <w:t>1</w:t>
      </w:r>
      <w:r w:rsidRPr="00D968D0">
        <w:rPr>
          <w:noProof/>
          <w:sz w:val="20"/>
        </w:rPr>
        <w:fldChar w:fldCharType="end"/>
      </w:r>
      <w:r w:rsidRPr="00D968D0">
        <w:rPr>
          <w:sz w:val="20"/>
        </w:rPr>
        <w:t>: CAF Operational Server IP Addresses and Ports</w:t>
      </w:r>
      <w:bookmarkEnd w:id="106"/>
    </w:p>
    <w:p w14:paraId="5E989A1B" w14:textId="77777777" w:rsidR="0011417A" w:rsidRDefault="0011417A" w:rsidP="0011417A"/>
    <w:p w14:paraId="5DC2C47C" w14:textId="13F8AAFB" w:rsidR="008159A5" w:rsidRDefault="008159A5">
      <w:pPr>
        <w:spacing w:after="0" w:line="240" w:lineRule="auto"/>
        <w:ind w:left="0"/>
      </w:pPr>
      <w:r>
        <w:br w:type="page"/>
      </w:r>
    </w:p>
    <w:p w14:paraId="45C4222B" w14:textId="77777777" w:rsidR="008159A5" w:rsidRPr="00F73A84" w:rsidRDefault="008159A5" w:rsidP="0011417A"/>
    <w:p w14:paraId="1F5CDE8B" w14:textId="77777777" w:rsidR="0011417A" w:rsidRPr="00D968D0" w:rsidRDefault="0011417A" w:rsidP="0011417A">
      <w:pPr>
        <w:pStyle w:val="Caption"/>
        <w:keepNext/>
        <w:rPr>
          <w:sz w:val="20"/>
          <w:szCs w:val="20"/>
        </w:rPr>
      </w:pPr>
    </w:p>
    <w:p w14:paraId="48D24114" w14:textId="77777777" w:rsidR="0011417A" w:rsidRDefault="0011417A" w:rsidP="00045604">
      <w:pPr>
        <w:pStyle w:val="Heading3"/>
        <w:numPr>
          <w:ilvl w:val="2"/>
          <w:numId w:val="7"/>
        </w:numPr>
      </w:pPr>
      <w:bookmarkStart w:id="107" w:name="_Toc293750120"/>
      <w:r>
        <w:t xml:space="preserve">Host </w:t>
      </w:r>
      <w:r w:rsidRPr="005F149C">
        <w:t>specific</w:t>
      </w:r>
      <w:r>
        <w:t xml:space="preserve"> network configuration</w:t>
      </w:r>
      <w:bookmarkEnd w:id="107"/>
    </w:p>
    <w:p w14:paraId="45177A27" w14:textId="0ED88A70" w:rsidR="0011417A" w:rsidRDefault="0011417A" w:rsidP="0011417A">
      <w:pPr>
        <w:widowControl w:val="0"/>
        <w:autoSpaceDE w:val="0"/>
        <w:autoSpaceDN w:val="0"/>
        <w:adjustRightInd w:val="0"/>
        <w:spacing w:after="240" w:line="240" w:lineRule="auto"/>
        <w:rPr>
          <w:rFonts w:cstheme="minorHAnsi"/>
        </w:rPr>
      </w:pPr>
      <w:r>
        <w:rPr>
          <w:rFonts w:cstheme="minorHAnsi"/>
        </w:rPr>
        <w:t xml:space="preserve">The actual hosts come with </w:t>
      </w:r>
      <w:proofErr w:type="spellStart"/>
      <w:r>
        <w:rPr>
          <w:rFonts w:cstheme="minorHAnsi"/>
        </w:rPr>
        <w:t>IPTables</w:t>
      </w:r>
      <w:proofErr w:type="spellEnd"/>
      <w:r>
        <w:rPr>
          <w:rFonts w:cstheme="minorHAnsi"/>
        </w:rPr>
        <w:t xml:space="preserve">. Note that </w:t>
      </w:r>
      <w:proofErr w:type="spellStart"/>
      <w:r>
        <w:rPr>
          <w:rFonts w:cstheme="minorHAnsi"/>
        </w:rPr>
        <w:t>IPTables</w:t>
      </w:r>
      <w:proofErr w:type="spellEnd"/>
      <w:r>
        <w:rPr>
          <w:rFonts w:cstheme="minorHAnsi"/>
        </w:rPr>
        <w:t xml:space="preserve"> firewall is enabled and customized </w:t>
      </w:r>
      <w:r w:rsidR="00981056">
        <w:rPr>
          <w:rFonts w:cstheme="minorHAnsi"/>
        </w:rPr>
        <w:t>by</w:t>
      </w:r>
      <w:r>
        <w:rPr>
          <w:rFonts w:cstheme="minorHAnsi"/>
        </w:rPr>
        <w:t xml:space="preserve"> the installation of the </w:t>
      </w:r>
      <w:proofErr w:type="spellStart"/>
      <w:r>
        <w:rPr>
          <w:rFonts w:cstheme="minorHAnsi"/>
        </w:rPr>
        <w:t>IdP</w:t>
      </w:r>
      <w:proofErr w:type="spellEnd"/>
      <w:r>
        <w:rPr>
          <w:rFonts w:cstheme="minorHAnsi"/>
        </w:rPr>
        <w:t>.</w:t>
      </w:r>
    </w:p>
    <w:p w14:paraId="30B5F480" w14:textId="77777777" w:rsidR="0011417A" w:rsidRDefault="0011417A" w:rsidP="008159A5">
      <w:pPr>
        <w:pStyle w:val="Heading3"/>
        <w:numPr>
          <w:ilvl w:val="3"/>
          <w:numId w:val="7"/>
        </w:numPr>
      </w:pPr>
      <w:bookmarkStart w:id="108" w:name="_Toc293750121"/>
      <w:r>
        <w:t>Nuances to port 443 for non-root webserver</w:t>
      </w:r>
      <w:bookmarkEnd w:id="108"/>
      <w:r>
        <w:t xml:space="preserve"> </w:t>
      </w:r>
    </w:p>
    <w:p w14:paraId="4F718D2B" w14:textId="6C3C3B7B" w:rsidR="0011417A" w:rsidRDefault="0011417A" w:rsidP="0011417A">
      <w:r>
        <w:t xml:space="preserve">In order to have a non-root installation of the </w:t>
      </w:r>
      <w:r w:rsidR="00981056">
        <w:t xml:space="preserve">jetty </w:t>
      </w:r>
      <w:r>
        <w:t xml:space="preserve">webserver, </w:t>
      </w:r>
      <w:proofErr w:type="spellStart"/>
      <w:r>
        <w:t>IPTables</w:t>
      </w:r>
      <w:proofErr w:type="spellEnd"/>
      <w:r>
        <w:t xml:space="preserve"> performs port forwarding of port 443 to a </w:t>
      </w:r>
      <w:r w:rsidR="00981056">
        <w:t xml:space="preserve">jetty </w:t>
      </w:r>
      <w:proofErr w:type="spellStart"/>
      <w:r>
        <w:t>localhost</w:t>
      </w:r>
      <w:proofErr w:type="spellEnd"/>
      <w:r>
        <w:t xml:space="preserve"> port (7443).  This allows for a non- root </w:t>
      </w:r>
      <w:r w:rsidR="00981056">
        <w:t xml:space="preserve">jetty </w:t>
      </w:r>
      <w:r>
        <w:t>installation according to recommended install practices</w:t>
      </w:r>
      <w:r>
        <w:rPr>
          <w:rStyle w:val="FootnoteReference"/>
        </w:rPr>
        <w:footnoteReference w:id="2"/>
      </w:r>
    </w:p>
    <w:p w14:paraId="52418D13" w14:textId="77777777" w:rsidR="0011417A" w:rsidRDefault="0011417A" w:rsidP="00045604">
      <w:pPr>
        <w:pStyle w:val="Heading3"/>
        <w:numPr>
          <w:ilvl w:val="2"/>
          <w:numId w:val="7"/>
        </w:numPr>
      </w:pPr>
      <w:bookmarkStart w:id="109" w:name="_Toc293750122"/>
      <w:r>
        <w:t>Important Host Specific Ports and Their Network Visibility</w:t>
      </w:r>
      <w:bookmarkEnd w:id="109"/>
    </w:p>
    <w:p w14:paraId="37CE05AB" w14:textId="77777777" w:rsidR="0011417A" w:rsidRDefault="0011417A" w:rsidP="0011417A"/>
    <w:tbl>
      <w:tblPr>
        <w:tblStyle w:val="TableList4"/>
        <w:tblW w:w="9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29"/>
        <w:gridCol w:w="3068"/>
      </w:tblGrid>
      <w:tr w:rsidR="0011417A" w14:paraId="25712C5C" w14:textId="77777777" w:rsidTr="0011417A">
        <w:trPr>
          <w:cnfStyle w:val="100000000000" w:firstRow="1" w:lastRow="0" w:firstColumn="0" w:lastColumn="0" w:oddVBand="0" w:evenVBand="0" w:oddHBand="0" w:evenHBand="0" w:firstRowFirstColumn="0" w:firstRowLastColumn="0" w:lastRowFirstColumn="0" w:lastRowLastColumn="0"/>
          <w:trHeight w:val="263"/>
          <w:jc w:val="center"/>
        </w:trPr>
        <w:tc>
          <w:tcPr>
            <w:tcW w:w="3420" w:type="dxa"/>
            <w:tcBorders>
              <w:bottom w:val="none" w:sz="0" w:space="0" w:color="auto"/>
            </w:tcBorders>
          </w:tcPr>
          <w:p w14:paraId="75BC3CF2" w14:textId="77777777" w:rsidR="0011417A" w:rsidRDefault="0011417A" w:rsidP="0011417A">
            <w:pPr>
              <w:ind w:left="0"/>
            </w:pPr>
            <w:r>
              <w:t>Service</w:t>
            </w:r>
          </w:p>
        </w:tc>
        <w:tc>
          <w:tcPr>
            <w:tcW w:w="3229" w:type="dxa"/>
            <w:tcBorders>
              <w:bottom w:val="none" w:sz="0" w:space="0" w:color="auto"/>
            </w:tcBorders>
          </w:tcPr>
          <w:p w14:paraId="517B0939" w14:textId="77777777" w:rsidR="0011417A" w:rsidRDefault="0011417A" w:rsidP="0011417A">
            <w:pPr>
              <w:ind w:left="0"/>
            </w:pPr>
            <w:r>
              <w:t>Transport/Port</w:t>
            </w:r>
          </w:p>
        </w:tc>
        <w:tc>
          <w:tcPr>
            <w:tcW w:w="3068" w:type="dxa"/>
            <w:tcBorders>
              <w:bottom w:val="none" w:sz="0" w:space="0" w:color="auto"/>
            </w:tcBorders>
          </w:tcPr>
          <w:p w14:paraId="781DAC8A" w14:textId="5B13D44E" w:rsidR="0011417A" w:rsidRDefault="00FF181B" w:rsidP="0011417A">
            <w:pPr>
              <w:ind w:left="0"/>
            </w:pPr>
            <w:r>
              <w:t>Visibility</w:t>
            </w:r>
          </w:p>
        </w:tc>
      </w:tr>
      <w:tr w:rsidR="0011417A" w14:paraId="790FE747" w14:textId="77777777" w:rsidTr="0011417A">
        <w:trPr>
          <w:trHeight w:val="747"/>
          <w:jc w:val="center"/>
        </w:trPr>
        <w:tc>
          <w:tcPr>
            <w:tcW w:w="3420" w:type="dxa"/>
            <w:vAlign w:val="center"/>
          </w:tcPr>
          <w:p w14:paraId="01BF9394" w14:textId="77777777" w:rsidR="0011417A" w:rsidRDefault="0011417A" w:rsidP="0011417A">
            <w:pPr>
              <w:ind w:left="0"/>
              <w:jc w:val="center"/>
            </w:pPr>
            <w:r>
              <w:t>Eduroam</w:t>
            </w:r>
          </w:p>
        </w:tc>
        <w:tc>
          <w:tcPr>
            <w:tcW w:w="3229" w:type="dxa"/>
            <w:vAlign w:val="center"/>
          </w:tcPr>
          <w:p w14:paraId="2D8D3330" w14:textId="77777777" w:rsidR="0011417A" w:rsidRDefault="0011417A" w:rsidP="0011417A">
            <w:pPr>
              <w:ind w:left="0"/>
              <w:jc w:val="center"/>
            </w:pPr>
            <w:r>
              <w:t>UDP/1812,1813</w:t>
            </w:r>
          </w:p>
        </w:tc>
        <w:tc>
          <w:tcPr>
            <w:tcW w:w="3068" w:type="dxa"/>
          </w:tcPr>
          <w:p w14:paraId="1CF1888A" w14:textId="77777777" w:rsidR="0011417A" w:rsidRDefault="0011417A" w:rsidP="0011417A">
            <w:pPr>
              <w:ind w:left="0"/>
            </w:pPr>
            <w:r>
              <w:t>Your network, CANARIE Federations servers</w:t>
            </w:r>
          </w:p>
        </w:tc>
      </w:tr>
      <w:tr w:rsidR="0011417A" w14:paraId="0F3284D6" w14:textId="77777777" w:rsidTr="0011417A">
        <w:trPr>
          <w:trHeight w:val="430"/>
          <w:jc w:val="center"/>
        </w:trPr>
        <w:tc>
          <w:tcPr>
            <w:tcW w:w="3420" w:type="dxa"/>
            <w:vAlign w:val="center"/>
          </w:tcPr>
          <w:p w14:paraId="72288421" w14:textId="77777777" w:rsidR="0011417A" w:rsidRDefault="0011417A" w:rsidP="0011417A">
            <w:pPr>
              <w:ind w:left="0"/>
              <w:jc w:val="center"/>
            </w:pPr>
            <w:proofErr w:type="spellStart"/>
            <w:r>
              <w:t>FedSSO</w:t>
            </w:r>
            <w:proofErr w:type="spellEnd"/>
          </w:p>
        </w:tc>
        <w:tc>
          <w:tcPr>
            <w:tcW w:w="3229" w:type="dxa"/>
            <w:vAlign w:val="center"/>
          </w:tcPr>
          <w:p w14:paraId="1761D137" w14:textId="77777777" w:rsidR="0011417A" w:rsidRDefault="0011417A" w:rsidP="0011417A">
            <w:pPr>
              <w:ind w:left="0"/>
              <w:jc w:val="center"/>
            </w:pPr>
            <w:r>
              <w:t>TCP/443</w:t>
            </w:r>
          </w:p>
        </w:tc>
        <w:tc>
          <w:tcPr>
            <w:tcW w:w="3068" w:type="dxa"/>
          </w:tcPr>
          <w:p w14:paraId="1EA3DBC3" w14:textId="77777777" w:rsidR="0011417A" w:rsidRDefault="0011417A" w:rsidP="0011417A">
            <w:pPr>
              <w:ind w:left="0"/>
            </w:pPr>
            <w:r>
              <w:t>Your Network, the internet</w:t>
            </w:r>
          </w:p>
        </w:tc>
      </w:tr>
      <w:tr w:rsidR="0011417A" w14:paraId="4C936AB0" w14:textId="77777777" w:rsidTr="0011417A">
        <w:trPr>
          <w:trHeight w:val="591"/>
          <w:jc w:val="center"/>
        </w:trPr>
        <w:tc>
          <w:tcPr>
            <w:tcW w:w="3420" w:type="dxa"/>
            <w:vAlign w:val="center"/>
          </w:tcPr>
          <w:p w14:paraId="201EB3AD" w14:textId="77777777" w:rsidR="0011417A" w:rsidRDefault="0011417A" w:rsidP="0011417A">
            <w:pPr>
              <w:ind w:left="0"/>
              <w:jc w:val="center"/>
            </w:pPr>
            <w:r>
              <w:t>SSH</w:t>
            </w:r>
          </w:p>
        </w:tc>
        <w:tc>
          <w:tcPr>
            <w:tcW w:w="3229" w:type="dxa"/>
            <w:vAlign w:val="center"/>
          </w:tcPr>
          <w:p w14:paraId="54DFB496" w14:textId="77777777" w:rsidR="0011417A" w:rsidRDefault="0011417A" w:rsidP="0011417A">
            <w:pPr>
              <w:ind w:left="0"/>
              <w:jc w:val="center"/>
            </w:pPr>
            <w:r>
              <w:t>TCP/22</w:t>
            </w:r>
          </w:p>
        </w:tc>
        <w:tc>
          <w:tcPr>
            <w:tcW w:w="3068" w:type="dxa"/>
          </w:tcPr>
          <w:p w14:paraId="251FB5EF" w14:textId="77777777" w:rsidR="0011417A" w:rsidRDefault="0011417A" w:rsidP="0011417A">
            <w:pPr>
              <w:ind w:left="0"/>
            </w:pPr>
            <w:r>
              <w:t>Administrative use on your network only</w:t>
            </w:r>
          </w:p>
        </w:tc>
      </w:tr>
      <w:tr w:rsidR="0011417A" w14:paraId="5915AAB0" w14:textId="77777777" w:rsidTr="0011417A">
        <w:trPr>
          <w:trHeight w:val="751"/>
          <w:jc w:val="center"/>
        </w:trPr>
        <w:tc>
          <w:tcPr>
            <w:tcW w:w="3420" w:type="dxa"/>
            <w:vAlign w:val="center"/>
          </w:tcPr>
          <w:p w14:paraId="4E70CC1C" w14:textId="77777777" w:rsidR="0011417A" w:rsidRDefault="0011417A" w:rsidP="0011417A">
            <w:pPr>
              <w:ind w:left="0"/>
              <w:jc w:val="center"/>
            </w:pPr>
            <w:proofErr w:type="spellStart"/>
            <w:r>
              <w:t>Mysql</w:t>
            </w:r>
            <w:proofErr w:type="spellEnd"/>
          </w:p>
        </w:tc>
        <w:tc>
          <w:tcPr>
            <w:tcW w:w="3229" w:type="dxa"/>
            <w:vAlign w:val="center"/>
          </w:tcPr>
          <w:p w14:paraId="585336C5" w14:textId="77777777" w:rsidR="0011417A" w:rsidRDefault="0011417A" w:rsidP="0011417A">
            <w:pPr>
              <w:ind w:left="0"/>
              <w:jc w:val="center"/>
            </w:pPr>
            <w:r>
              <w:t>TCP/3306</w:t>
            </w:r>
          </w:p>
        </w:tc>
        <w:tc>
          <w:tcPr>
            <w:tcW w:w="3068" w:type="dxa"/>
          </w:tcPr>
          <w:p w14:paraId="0B69134A" w14:textId="77777777" w:rsidR="0011417A" w:rsidRDefault="0011417A" w:rsidP="0011417A">
            <w:pPr>
              <w:ind w:left="0"/>
            </w:pPr>
            <w:proofErr w:type="spellStart"/>
            <w:r>
              <w:t>Localhost</w:t>
            </w:r>
            <w:proofErr w:type="spellEnd"/>
            <w:r>
              <w:t xml:space="preserve"> and standby host if advanced model used</w:t>
            </w:r>
          </w:p>
        </w:tc>
      </w:tr>
    </w:tbl>
    <w:p w14:paraId="2F42139B" w14:textId="77777777" w:rsidR="0011417A" w:rsidRPr="008B7C38" w:rsidRDefault="0011417A" w:rsidP="0011417A"/>
    <w:p w14:paraId="21F28E46" w14:textId="77777777" w:rsidR="00FD3E92" w:rsidRDefault="00FD3E92" w:rsidP="00045604">
      <w:pPr>
        <w:pStyle w:val="Heading2"/>
        <w:numPr>
          <w:ilvl w:val="1"/>
          <w:numId w:val="7"/>
        </w:numPr>
      </w:pPr>
      <w:bookmarkStart w:id="110" w:name="_Toc293750123"/>
      <w:r>
        <w:t>Preparing Your Environment</w:t>
      </w:r>
      <w:bookmarkEnd w:id="110"/>
    </w:p>
    <w:p w14:paraId="32A219DF" w14:textId="7148DA89" w:rsidR="0011417A" w:rsidRDefault="0011417A" w:rsidP="00045604">
      <w:pPr>
        <w:pStyle w:val="Heading2"/>
        <w:numPr>
          <w:ilvl w:val="2"/>
          <w:numId w:val="7"/>
        </w:numPr>
      </w:pPr>
      <w:bookmarkStart w:id="111" w:name="_Toc293750124"/>
      <w:r>
        <w:t>About Which Directory to Connect to</w:t>
      </w:r>
      <w:bookmarkEnd w:id="111"/>
    </w:p>
    <w:p w14:paraId="0FC74878" w14:textId="77777777" w:rsidR="0011417A" w:rsidRDefault="0011417A" w:rsidP="0011417A">
      <w:r>
        <w:t xml:space="preserve">The </w:t>
      </w:r>
      <w:proofErr w:type="spellStart"/>
      <w:proofErr w:type="gramStart"/>
      <w:r>
        <w:t>IdP</w:t>
      </w:r>
      <w:proofErr w:type="spellEnd"/>
      <w:proofErr w:type="gramEnd"/>
      <w:r>
        <w:t xml:space="preserve"> Installer requires directory to connect to for validation of </w:t>
      </w:r>
      <w:proofErr w:type="spellStart"/>
      <w:r>
        <w:t>userid</w:t>
      </w:r>
      <w:proofErr w:type="spellEnd"/>
      <w:r>
        <w:t xml:space="preserve"> and passwords and also to retrieve and populate attributes where needed.</w:t>
      </w:r>
    </w:p>
    <w:p w14:paraId="6B33EFDE" w14:textId="68226BDD" w:rsidR="0011417A" w:rsidRDefault="00BC7477" w:rsidP="0011417A">
      <w:proofErr w:type="gramStart"/>
      <w:r>
        <w:t>e</w:t>
      </w:r>
      <w:r w:rsidR="0011417A">
        <w:t>duroam</w:t>
      </w:r>
      <w:proofErr w:type="gramEnd"/>
      <w:r w:rsidR="0011417A">
        <w:t xml:space="preserve"> uses the RADIUS protocol, which does support attribute exchange but is rarely used beyond the network UID, domain of origin, and related transactional information such as MAC address or Calling Station ID.</w:t>
      </w:r>
    </w:p>
    <w:p w14:paraId="42861467" w14:textId="77777777" w:rsidR="0011417A" w:rsidRDefault="0011417A" w:rsidP="0011417A">
      <w:proofErr w:type="spellStart"/>
      <w:r>
        <w:lastRenderedPageBreak/>
        <w:t>FedSSO</w:t>
      </w:r>
      <w:proofErr w:type="spellEnd"/>
      <w:r>
        <w:t xml:space="preserve"> uses the SAML2 protocol, where attribute exchange is the main benefit of the service.</w:t>
      </w:r>
    </w:p>
    <w:p w14:paraId="2CC99DE4" w14:textId="09325124" w:rsidR="0011417A" w:rsidRDefault="0011417A" w:rsidP="00045604">
      <w:pPr>
        <w:pStyle w:val="Heading3"/>
        <w:numPr>
          <w:ilvl w:val="3"/>
          <w:numId w:val="7"/>
        </w:numPr>
      </w:pPr>
      <w:bookmarkStart w:id="112" w:name="_Toc293750125"/>
      <w:r>
        <w:t xml:space="preserve">What Directory is </w:t>
      </w:r>
      <w:proofErr w:type="gramStart"/>
      <w:r w:rsidR="00FF181B">
        <w:t>Required</w:t>
      </w:r>
      <w:proofErr w:type="gramEnd"/>
      <w:r>
        <w:t xml:space="preserve"> for Which Service?</w:t>
      </w:r>
      <w:bookmarkEnd w:id="112"/>
    </w:p>
    <w:p w14:paraId="4DBB11F0" w14:textId="77777777" w:rsidR="0011417A" w:rsidRDefault="0011417A" w:rsidP="0011417A">
      <w:r>
        <w:t xml:space="preserve">The </w:t>
      </w:r>
      <w:proofErr w:type="spellStart"/>
      <w:proofErr w:type="gramStart"/>
      <w:r>
        <w:t>IdP</w:t>
      </w:r>
      <w:proofErr w:type="spellEnd"/>
      <w:proofErr w:type="gramEnd"/>
      <w:r>
        <w:t xml:space="preserve"> Installer is intended to connect to Microsoft Active Directory as the directory of choice when both eduroam and </w:t>
      </w:r>
      <w:proofErr w:type="spellStart"/>
      <w:r>
        <w:t>FedSSO</w:t>
      </w:r>
      <w:proofErr w:type="spellEnd"/>
      <w:r>
        <w:t xml:space="preserve"> servers are deployed. </w:t>
      </w:r>
    </w:p>
    <w:p w14:paraId="1CAC036D" w14:textId="5DE40EDA" w:rsidR="0011417A" w:rsidRDefault="0011417A" w:rsidP="0011417A">
      <w:r>
        <w:t xml:space="preserve">If </w:t>
      </w:r>
      <w:proofErr w:type="spellStart"/>
      <w:r>
        <w:t>FedSSO</w:t>
      </w:r>
      <w:proofErr w:type="spellEnd"/>
      <w:r>
        <w:t xml:space="preserve"> is being installed by itself, it is possible to use an alternative LDAP directory and is considered an advanced configuration</w:t>
      </w:r>
      <w:r w:rsidR="00800961">
        <w:t xml:space="preserve"> and may require hand edits of the configuration files per Shibboleth documentation</w:t>
      </w:r>
      <w:r w:rsidR="00800961">
        <w:rPr>
          <w:rStyle w:val="FootnoteReference"/>
        </w:rPr>
        <w:footnoteReference w:id="3"/>
      </w:r>
    </w:p>
    <w:p w14:paraId="0E0C1AE8" w14:textId="77777777" w:rsidR="0011417A" w:rsidRDefault="0011417A" w:rsidP="0011417A">
      <w:r>
        <w:t xml:space="preserve">AD as a requirement is to support MS-CHAPv2 protocol for eduroam RADIUS.  For MS-CHAPv2 to work, the </w:t>
      </w:r>
      <w:proofErr w:type="spellStart"/>
      <w:r>
        <w:t>IdP</w:t>
      </w:r>
      <w:proofErr w:type="spellEnd"/>
      <w:r>
        <w:t xml:space="preserve"> host MUST be joined to the domain via the command line in order for MS-CHAPv2 password validation to function. The </w:t>
      </w:r>
      <w:proofErr w:type="spellStart"/>
      <w:proofErr w:type="gramStart"/>
      <w:r>
        <w:t>IdP</w:t>
      </w:r>
      <w:proofErr w:type="spellEnd"/>
      <w:proofErr w:type="gramEnd"/>
      <w:r>
        <w:t xml:space="preserve"> Installer prompts you when this occurs.</w:t>
      </w:r>
    </w:p>
    <w:p w14:paraId="0170F380" w14:textId="77777777" w:rsidR="0011417A" w:rsidRDefault="0011417A" w:rsidP="00045604">
      <w:pPr>
        <w:pStyle w:val="Heading3"/>
        <w:numPr>
          <w:ilvl w:val="3"/>
          <w:numId w:val="7"/>
        </w:numPr>
      </w:pPr>
      <w:bookmarkStart w:id="113" w:name="_Toc293750126"/>
      <w:r>
        <w:t>Test Directories</w:t>
      </w:r>
      <w:bookmarkEnd w:id="113"/>
    </w:p>
    <w:p w14:paraId="653A3856" w14:textId="77777777" w:rsidR="0011417A" w:rsidRDefault="0011417A" w:rsidP="0011417A">
      <w:r>
        <w:t xml:space="preserve">Test systems should connect to test directories wherever possible. </w:t>
      </w:r>
    </w:p>
    <w:p w14:paraId="059015FC" w14:textId="77777777" w:rsidR="0011417A" w:rsidRDefault="0011417A" w:rsidP="0011417A">
      <w:r>
        <w:t xml:space="preserve">Test directories MUST not be connected to production </w:t>
      </w:r>
      <w:proofErr w:type="spellStart"/>
      <w:r>
        <w:t>IdPs</w:t>
      </w:r>
      <w:proofErr w:type="spellEnd"/>
      <w:r>
        <w:t>.  This would mean that the test identities are being used as if they were production and ‘real’ and is an inaccurate representation of an institutions data.</w:t>
      </w:r>
    </w:p>
    <w:p w14:paraId="03A82238" w14:textId="77777777" w:rsidR="0011417A" w:rsidRDefault="0011417A" w:rsidP="0011417A">
      <w:r>
        <w:t xml:space="preserve">Test systems connecting to production directories may occur but realize that test systems are not necessarily bound by the same practices and rules as production systems. Take this into consideration in pre-production testing, which identities and functions you desire to test, and scope of testing. </w:t>
      </w:r>
    </w:p>
    <w:p w14:paraId="14197E41" w14:textId="77777777" w:rsidR="0011417A" w:rsidRDefault="0011417A" w:rsidP="00045604">
      <w:pPr>
        <w:pStyle w:val="Heading2"/>
        <w:numPr>
          <w:ilvl w:val="2"/>
          <w:numId w:val="7"/>
        </w:numPr>
      </w:pPr>
      <w:bookmarkStart w:id="114" w:name="_Toc293750127"/>
      <w:r>
        <w:t>About Transport Layer Security (TLS) Certificates</w:t>
      </w:r>
      <w:bookmarkEnd w:id="114"/>
      <w:r>
        <w:t xml:space="preserve"> </w:t>
      </w:r>
    </w:p>
    <w:p w14:paraId="310D3451" w14:textId="77777777" w:rsidR="0011417A" w:rsidRDefault="0011417A" w:rsidP="0011417A">
      <w:r>
        <w:t xml:space="preserve">TLS Certificates play a large role in protecting information in transit in both eduroam and </w:t>
      </w:r>
      <w:proofErr w:type="spellStart"/>
      <w:r>
        <w:t>FedSSO</w:t>
      </w:r>
      <w:proofErr w:type="spellEnd"/>
      <w:r>
        <w:t>.</w:t>
      </w:r>
    </w:p>
    <w:p w14:paraId="629CE3D0" w14:textId="77777777" w:rsidR="0011417A" w:rsidRDefault="0011417A" w:rsidP="0011417A">
      <w:r>
        <w:t xml:space="preserve">The default </w:t>
      </w:r>
      <w:proofErr w:type="spellStart"/>
      <w:r>
        <w:t>behaviour</w:t>
      </w:r>
      <w:proofErr w:type="spellEnd"/>
      <w:r>
        <w:t xml:space="preserve"> of the installer is to use self-signed certificates and in the case of eduroam, a Certificate Authority (CA) will be automatically created based on the information collected in the installer.</w:t>
      </w:r>
    </w:p>
    <w:p w14:paraId="37DC7AFB" w14:textId="77777777" w:rsidR="0011417A" w:rsidRDefault="0011417A" w:rsidP="00045604">
      <w:pPr>
        <w:pStyle w:val="Heading3"/>
        <w:numPr>
          <w:ilvl w:val="3"/>
          <w:numId w:val="7"/>
        </w:numPr>
      </w:pPr>
      <w:bookmarkStart w:id="115" w:name="_Toc293750128"/>
      <w:r>
        <w:t>Certificates that end users will experience</w:t>
      </w:r>
      <w:bookmarkEnd w:id="115"/>
    </w:p>
    <w:p w14:paraId="2066AF8D" w14:textId="77777777" w:rsidR="0011417A" w:rsidRPr="00BE44EC" w:rsidRDefault="0011417A" w:rsidP="00045604">
      <w:pPr>
        <w:pStyle w:val="ListParagraph"/>
        <w:numPr>
          <w:ilvl w:val="0"/>
          <w:numId w:val="10"/>
        </w:numPr>
        <w:rPr>
          <w:b/>
        </w:rPr>
      </w:pPr>
      <w:r w:rsidRPr="00BE44EC">
        <w:rPr>
          <w:b/>
        </w:rPr>
        <w:t>Eduroam</w:t>
      </w:r>
    </w:p>
    <w:p w14:paraId="1E6968D3" w14:textId="5827E55A" w:rsidR="0011417A" w:rsidRDefault="0011417A" w:rsidP="00045604">
      <w:pPr>
        <w:pStyle w:val="ListParagraph"/>
        <w:numPr>
          <w:ilvl w:val="1"/>
          <w:numId w:val="10"/>
        </w:numPr>
      </w:pPr>
      <w:r>
        <w:t xml:space="preserve">The certificate that </w:t>
      </w:r>
      <w:proofErr w:type="spellStart"/>
      <w:r>
        <w:t>FreeRADIUS</w:t>
      </w:r>
      <w:proofErr w:type="spellEnd"/>
      <w:r>
        <w:t xml:space="preserve"> </w:t>
      </w:r>
      <w:r w:rsidR="00FF181B">
        <w:t>employs</w:t>
      </w:r>
      <w:r>
        <w:t xml:space="preserve"> is one that the end user must accept as proof that the RADIUS authentication server is truly that server.  </w:t>
      </w:r>
      <w:r>
        <w:lastRenderedPageBreak/>
        <w:t>This certificate will be seen on any mobile device, but only once, at the time of association to the eduroam SSID and rarely again.</w:t>
      </w:r>
    </w:p>
    <w:p w14:paraId="4CE72DC2" w14:textId="77777777" w:rsidR="0011417A" w:rsidRPr="00BE44EC" w:rsidRDefault="0011417A" w:rsidP="00045604">
      <w:pPr>
        <w:pStyle w:val="ListParagraph"/>
        <w:numPr>
          <w:ilvl w:val="0"/>
          <w:numId w:val="10"/>
        </w:numPr>
        <w:rPr>
          <w:b/>
        </w:rPr>
      </w:pPr>
      <w:proofErr w:type="spellStart"/>
      <w:r w:rsidRPr="00BE44EC">
        <w:rPr>
          <w:b/>
        </w:rPr>
        <w:t>FedSSO</w:t>
      </w:r>
      <w:proofErr w:type="spellEnd"/>
    </w:p>
    <w:p w14:paraId="5BD353C6" w14:textId="77777777" w:rsidR="0011417A" w:rsidRDefault="0011417A" w:rsidP="00045604">
      <w:pPr>
        <w:pStyle w:val="ListParagraph"/>
        <w:numPr>
          <w:ilvl w:val="1"/>
          <w:numId w:val="10"/>
        </w:numPr>
      </w:pPr>
      <w:r>
        <w:t>The certificate that is seen on a HTTPS website, usually a commercial issued certificate</w:t>
      </w:r>
    </w:p>
    <w:p w14:paraId="5541CD23" w14:textId="77777777" w:rsidR="0011417A" w:rsidRDefault="0011417A" w:rsidP="00045604">
      <w:pPr>
        <w:pStyle w:val="Heading3"/>
        <w:numPr>
          <w:ilvl w:val="3"/>
          <w:numId w:val="7"/>
        </w:numPr>
      </w:pPr>
      <w:bookmarkStart w:id="116" w:name="_Toc293750129"/>
      <w:r>
        <w:t>Other Certificates</w:t>
      </w:r>
      <w:bookmarkEnd w:id="116"/>
    </w:p>
    <w:p w14:paraId="58679B5E" w14:textId="201AAAEC" w:rsidR="0011417A" w:rsidRDefault="0011417A" w:rsidP="0011417A">
      <w:proofErr w:type="spellStart"/>
      <w:r>
        <w:t>FedSSO</w:t>
      </w:r>
      <w:proofErr w:type="spellEnd"/>
      <w:r>
        <w:t xml:space="preserve"> uses the Shibboleth </w:t>
      </w:r>
      <w:r w:rsidR="00FF181B">
        <w:t>software that in turn creates a long</w:t>
      </w:r>
      <w:r>
        <w:t xml:space="preserve"> lived (10 years) certificate that is self signed and used in the SAML2 metadata.  This certificate should not be changed or modified.</w:t>
      </w:r>
    </w:p>
    <w:p w14:paraId="05EE5D51" w14:textId="27EADD4E" w:rsidR="0011417A" w:rsidRPr="005F3EDA" w:rsidRDefault="0011417A" w:rsidP="00547E14"/>
    <w:p w14:paraId="437E4AA3" w14:textId="38FF2464" w:rsidR="007A3834" w:rsidRDefault="008F6755" w:rsidP="00045604">
      <w:pPr>
        <w:pStyle w:val="Heading2"/>
        <w:numPr>
          <w:ilvl w:val="1"/>
          <w:numId w:val="7"/>
        </w:numPr>
      </w:pPr>
      <w:bookmarkStart w:id="117" w:name="_Toc293750130"/>
      <w:r>
        <w:t>Deployment Approaches</w:t>
      </w:r>
      <w:bookmarkEnd w:id="98"/>
      <w:bookmarkEnd w:id="99"/>
      <w:bookmarkEnd w:id="117"/>
    </w:p>
    <w:p w14:paraId="523E670C" w14:textId="441E89DE" w:rsidR="003D66F7" w:rsidRDefault="0011417A" w:rsidP="00070182">
      <w:pPr>
        <w:pStyle w:val="Heading2"/>
      </w:pPr>
      <w:bookmarkStart w:id="118" w:name="_Toc251421555"/>
      <w:bookmarkStart w:id="119" w:name="_Toc251498500"/>
      <w:bookmarkStart w:id="120" w:name="_Toc251421559"/>
      <w:bookmarkStart w:id="121" w:name="_Toc251498504"/>
      <w:bookmarkEnd w:id="118"/>
      <w:bookmarkEnd w:id="119"/>
      <w:r w:rsidRPr="00246D8A">
        <w:rPr>
          <w:noProof/>
        </w:rPr>
        <w:drawing>
          <wp:anchor distT="0" distB="0" distL="114300" distR="114300" simplePos="0" relativeHeight="251663360" behindDoc="0" locked="0" layoutInCell="1" allowOverlap="1" wp14:anchorId="382AE29C" wp14:editId="629BE62F">
            <wp:simplePos x="0" y="0"/>
            <wp:positionH relativeFrom="column">
              <wp:posOffset>0</wp:posOffset>
            </wp:positionH>
            <wp:positionV relativeFrom="paragraph">
              <wp:posOffset>152400</wp:posOffset>
            </wp:positionV>
            <wp:extent cx="6400800" cy="3418840"/>
            <wp:effectExtent l="0" t="0" r="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ntity-Appliance-Diagrams-Fig-DeploymentTopology.png"/>
                    <pic:cNvPicPr/>
                  </pic:nvPicPr>
                  <pic:blipFill rotWithShape="1">
                    <a:blip r:embed="rId24" cstate="print">
                      <a:extLst>
                        <a:ext uri="{28A0092B-C50C-407E-A947-70E740481C1C}">
                          <a14:useLocalDpi xmlns:a14="http://schemas.microsoft.com/office/drawing/2010/main"/>
                        </a:ext>
                      </a:extLst>
                    </a:blip>
                    <a:srcRect t="15356"/>
                    <a:stretch/>
                  </pic:blipFill>
                  <pic:spPr bwMode="auto">
                    <a:xfrm>
                      <a:off x="0" y="0"/>
                      <a:ext cx="6400800" cy="3418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5885" w:rsidRPr="00246D8A">
        <w:rPr>
          <w:noProof/>
        </w:rPr>
        <mc:AlternateContent>
          <mc:Choice Requires="wps">
            <w:drawing>
              <wp:anchor distT="0" distB="0" distL="114300" distR="114300" simplePos="0" relativeHeight="251666432" behindDoc="0" locked="0" layoutInCell="1" allowOverlap="1" wp14:anchorId="566DD3CD" wp14:editId="4C312279">
                <wp:simplePos x="0" y="0"/>
                <wp:positionH relativeFrom="column">
                  <wp:posOffset>-114300</wp:posOffset>
                </wp:positionH>
                <wp:positionV relativeFrom="paragraph">
                  <wp:posOffset>3619500</wp:posOffset>
                </wp:positionV>
                <wp:extent cx="6106795" cy="3175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6106795" cy="3175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7537AC" w14:textId="77777777" w:rsidR="00E4223A" w:rsidRPr="00F275C1" w:rsidRDefault="00E4223A" w:rsidP="00095885">
                            <w:pPr>
                              <w:pStyle w:val="BlockText"/>
                            </w:pPr>
                            <w:proofErr w:type="gramStart"/>
                            <w:r>
                              <w:t xml:space="preserve">Figure </w:t>
                            </w:r>
                            <w:proofErr w:type="gramEnd"/>
                            <w:r>
                              <w:fldChar w:fldCharType="begin"/>
                            </w:r>
                            <w:r>
                              <w:instrText xml:space="preserve"> SEQ Figure \* ARABIC </w:instrText>
                            </w:r>
                            <w:r>
                              <w:fldChar w:fldCharType="separate"/>
                            </w:r>
                            <w:r w:rsidR="00BC16CE">
                              <w:rPr>
                                <w:noProof/>
                              </w:rPr>
                              <w:t>1</w:t>
                            </w:r>
                            <w:r>
                              <w:rPr>
                                <w:noProof/>
                              </w:rPr>
                              <w:fldChar w:fldCharType="end"/>
                            </w:r>
                            <w:proofErr w:type="gramStart"/>
                            <w:r>
                              <w:t>.</w:t>
                            </w:r>
                            <w:proofErr w:type="gramEnd"/>
                            <w:r>
                              <w:t xml:space="preserve"> A typical site deployment with a test server and production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95pt;margin-top:285pt;width:480.85pt;height: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" stroked="f">
                <v:textbox style="mso-fit-shape-to-text:t" inset="0,0,0,0">
                  <w:txbxContent>
                    <w:p w14:paraId="247537AC" w14:textId="77777777" w:rsidR="00E4223A" w:rsidRPr="00F275C1" w:rsidRDefault="00E4223A" w:rsidP="00095885">
                      <w:pPr>
                        <w:pStyle w:val="BlockText"/>
                      </w:pPr>
                      <w:proofErr w:type="gramStart"/>
                      <w:r>
                        <w:t xml:space="preserve">Figure </w:t>
                      </w:r>
                      <w:proofErr w:type="gramEnd"/>
                      <w:r>
                        <w:fldChar w:fldCharType="begin"/>
                      </w:r>
                      <w:r>
                        <w:instrText xml:space="preserve"> SEQ Figure \* ARABIC </w:instrText>
                      </w:r>
                      <w:r>
                        <w:fldChar w:fldCharType="separate"/>
                      </w:r>
                      <w:r w:rsidR="00BC16CE">
                        <w:rPr>
                          <w:noProof/>
                        </w:rPr>
                        <w:t>1</w:t>
                      </w:r>
                      <w:r>
                        <w:rPr>
                          <w:noProof/>
                        </w:rPr>
                        <w:fldChar w:fldCharType="end"/>
                      </w:r>
                      <w:proofErr w:type="gramStart"/>
                      <w:r>
                        <w:t>.</w:t>
                      </w:r>
                      <w:proofErr w:type="gramEnd"/>
                      <w:r>
                        <w:t xml:space="preserve"> A typical site deployment with a test server and production server</w:t>
                      </w:r>
                    </w:p>
                  </w:txbxContent>
                </v:textbox>
                <w10:wrap type="square"/>
              </v:shape>
            </w:pict>
          </mc:Fallback>
        </mc:AlternateContent>
      </w:r>
    </w:p>
    <w:p w14:paraId="5FBA17A1" w14:textId="78CBF90E" w:rsidR="00095885" w:rsidRDefault="00095885" w:rsidP="003D66F7">
      <w:pPr>
        <w:ind w:left="0"/>
      </w:pPr>
    </w:p>
    <w:p w14:paraId="4181024B" w14:textId="77777777" w:rsidR="003D66F7" w:rsidRDefault="003D66F7" w:rsidP="003D66F7">
      <w:pPr>
        <w:ind w:left="0"/>
      </w:pPr>
      <w:r>
        <w:t>The recommended deployment approach is to have a minimum of two servers at your site, one production and one test server that mirrors the production configuration as best possible. The test server should be installed first to exercise the build process for your production environment. Working through the deployment on the test server will highlight additional deployment steps and customizations of the environment when the production server is installed.</w:t>
      </w:r>
    </w:p>
    <w:p w14:paraId="5DA1BAE4" w14:textId="77777777" w:rsidR="0011417A" w:rsidRDefault="0011417A" w:rsidP="003D66F7">
      <w:pPr>
        <w:ind w:left="0"/>
      </w:pPr>
    </w:p>
    <w:p w14:paraId="275661D4" w14:textId="77777777" w:rsidR="0011417A" w:rsidRDefault="0011417A">
      <w:pPr>
        <w:spacing w:after="0" w:line="240" w:lineRule="auto"/>
        <w:ind w:left="0"/>
      </w:pPr>
      <w:r>
        <w:br w:type="page"/>
      </w:r>
    </w:p>
    <w:p w14:paraId="5FB49C57" w14:textId="208B9EC3" w:rsidR="0011417A" w:rsidRDefault="0011417A" w:rsidP="003D66F7">
      <w:pPr>
        <w:ind w:left="0"/>
      </w:pPr>
    </w:p>
    <w:p w14:paraId="3A4D0D8F" w14:textId="02EAF843" w:rsidR="00070182" w:rsidRDefault="00070182" w:rsidP="00045604">
      <w:pPr>
        <w:pStyle w:val="Heading3"/>
        <w:numPr>
          <w:ilvl w:val="2"/>
          <w:numId w:val="7"/>
        </w:numPr>
      </w:pPr>
      <w:bookmarkStart w:id="122" w:name="_Ref252020442"/>
      <w:bookmarkStart w:id="123" w:name="_Toc293750131"/>
      <w:r>
        <w:t xml:space="preserve">Recommended </w:t>
      </w:r>
      <w:proofErr w:type="spellStart"/>
      <w:proofErr w:type="gramStart"/>
      <w:r w:rsidR="00095885">
        <w:t>IdP</w:t>
      </w:r>
      <w:proofErr w:type="spellEnd"/>
      <w:proofErr w:type="gramEnd"/>
      <w:r w:rsidR="00095885">
        <w:t xml:space="preserve"> Installer </w:t>
      </w:r>
      <w:r>
        <w:t>Deployment Approaches</w:t>
      </w:r>
      <w:bookmarkEnd w:id="122"/>
      <w:bookmarkEnd w:id="123"/>
    </w:p>
    <w:p w14:paraId="390DF5D9" w14:textId="2EB68AB9" w:rsidR="00070182" w:rsidRDefault="00070182" w:rsidP="00070182">
      <w:r>
        <w:t xml:space="preserve">Size of organization, magnitude of use of the service, and services deployed drive the style of deployment approach along with the </w:t>
      </w:r>
      <w:r w:rsidR="00971423">
        <w:t xml:space="preserve">virtualization </w:t>
      </w:r>
      <w:r>
        <w:t>items described in section 3.1.2.  All deployment approaches rely on virtualization for backup, snapshots, and recovery.</w:t>
      </w:r>
    </w:p>
    <w:p w14:paraId="679D69EF" w14:textId="77777777" w:rsidR="00070182" w:rsidRDefault="00070182" w:rsidP="00045604">
      <w:pPr>
        <w:pStyle w:val="ListParagraph"/>
        <w:numPr>
          <w:ilvl w:val="0"/>
          <w:numId w:val="17"/>
        </w:numPr>
        <w:rPr>
          <w:b/>
        </w:rPr>
      </w:pPr>
      <w:r>
        <w:rPr>
          <w:b/>
        </w:rPr>
        <w:t xml:space="preserve">Default deployment for an </w:t>
      </w:r>
      <w:proofErr w:type="spellStart"/>
      <w:r>
        <w:rPr>
          <w:b/>
        </w:rPr>
        <w:t>IdP</w:t>
      </w:r>
      <w:proofErr w:type="spellEnd"/>
      <w:r>
        <w:rPr>
          <w:b/>
        </w:rPr>
        <w:t xml:space="preserve"> operating one or both eduroam and </w:t>
      </w:r>
      <w:proofErr w:type="spellStart"/>
      <w:r>
        <w:rPr>
          <w:b/>
        </w:rPr>
        <w:t>FedSSO</w:t>
      </w:r>
      <w:proofErr w:type="spellEnd"/>
    </w:p>
    <w:p w14:paraId="1CF5E971" w14:textId="5FFE9E1E" w:rsidR="00070182" w:rsidRDefault="00070182" w:rsidP="00045604">
      <w:pPr>
        <w:pStyle w:val="ListParagraph"/>
        <w:numPr>
          <w:ilvl w:val="1"/>
          <w:numId w:val="17"/>
        </w:numPr>
        <w:rPr>
          <w:b/>
        </w:rPr>
      </w:pPr>
      <w:r>
        <w:t xml:space="preserve">A test server is deployed and used as a </w:t>
      </w:r>
      <w:r w:rsidR="00FF181B">
        <w:t>test bed</w:t>
      </w:r>
      <w:r>
        <w:t>.</w:t>
      </w:r>
    </w:p>
    <w:p w14:paraId="210951F2" w14:textId="77777777" w:rsidR="00070182" w:rsidRPr="00BB4F54" w:rsidRDefault="00070182" w:rsidP="00045604">
      <w:pPr>
        <w:pStyle w:val="ListParagraph"/>
        <w:numPr>
          <w:ilvl w:val="0"/>
          <w:numId w:val="17"/>
        </w:numPr>
        <w:rPr>
          <w:b/>
        </w:rPr>
      </w:pPr>
      <w:r w:rsidRPr="00BB4F54">
        <w:rPr>
          <w:b/>
        </w:rPr>
        <w:t>Usual deployment approach</w:t>
      </w:r>
      <w:r>
        <w:rPr>
          <w:b/>
        </w:rPr>
        <w:t xml:space="preserve"> for </w:t>
      </w:r>
      <w:proofErr w:type="spellStart"/>
      <w:r>
        <w:rPr>
          <w:b/>
        </w:rPr>
        <w:t>IdP</w:t>
      </w:r>
      <w:proofErr w:type="spellEnd"/>
      <w:r>
        <w:rPr>
          <w:b/>
        </w:rPr>
        <w:t xml:space="preserve"> operating one or both eduroam and </w:t>
      </w:r>
      <w:proofErr w:type="spellStart"/>
      <w:r>
        <w:rPr>
          <w:b/>
        </w:rPr>
        <w:t>FedSSO</w:t>
      </w:r>
      <w:proofErr w:type="spellEnd"/>
      <w:r>
        <w:rPr>
          <w:b/>
        </w:rPr>
        <w:t xml:space="preserve"> </w:t>
      </w:r>
    </w:p>
    <w:p w14:paraId="7D9965BC" w14:textId="77777777" w:rsidR="00070182" w:rsidRDefault="00070182" w:rsidP="00045604">
      <w:pPr>
        <w:pStyle w:val="ListParagraph"/>
        <w:numPr>
          <w:ilvl w:val="1"/>
          <w:numId w:val="17"/>
        </w:numPr>
      </w:pPr>
      <w:r>
        <w:t>A test server deployed and used to validate configuration for production</w:t>
      </w:r>
    </w:p>
    <w:p w14:paraId="00E0DFAD" w14:textId="77777777" w:rsidR="00070182" w:rsidRDefault="00070182" w:rsidP="00045604">
      <w:pPr>
        <w:pStyle w:val="ListParagraph"/>
        <w:numPr>
          <w:ilvl w:val="1"/>
          <w:numId w:val="17"/>
        </w:numPr>
      </w:pPr>
      <w:proofErr w:type="gramStart"/>
      <w:r>
        <w:t>a</w:t>
      </w:r>
      <w:proofErr w:type="gramEnd"/>
      <w:r>
        <w:t xml:space="preserve"> single production instance operating eduroam and </w:t>
      </w:r>
      <w:proofErr w:type="spellStart"/>
      <w:r>
        <w:t>FedSSO</w:t>
      </w:r>
      <w:proofErr w:type="spellEnd"/>
    </w:p>
    <w:p w14:paraId="4DF1A56C" w14:textId="77777777" w:rsidR="00070182" w:rsidRPr="00BB4F54" w:rsidRDefault="00070182" w:rsidP="00045604">
      <w:pPr>
        <w:pStyle w:val="ListParagraph"/>
        <w:numPr>
          <w:ilvl w:val="0"/>
          <w:numId w:val="17"/>
        </w:numPr>
        <w:rPr>
          <w:b/>
        </w:rPr>
      </w:pPr>
      <w:r>
        <w:rPr>
          <w:b/>
        </w:rPr>
        <w:t>Redundant eduroam deployment for multiple eduroam instances.</w:t>
      </w:r>
    </w:p>
    <w:p w14:paraId="4A63F534" w14:textId="77777777" w:rsidR="00070182" w:rsidRDefault="00070182" w:rsidP="00045604">
      <w:pPr>
        <w:pStyle w:val="ListParagraph"/>
        <w:numPr>
          <w:ilvl w:val="1"/>
          <w:numId w:val="17"/>
        </w:numPr>
      </w:pPr>
      <w:r>
        <w:t>A test server deployed and used to validate configuration for production</w:t>
      </w:r>
    </w:p>
    <w:p w14:paraId="77C2B071" w14:textId="2D30DFB9" w:rsidR="00070182" w:rsidRDefault="00070182" w:rsidP="00045604">
      <w:pPr>
        <w:pStyle w:val="ListParagraph"/>
        <w:numPr>
          <w:ilvl w:val="1"/>
          <w:numId w:val="17"/>
        </w:numPr>
      </w:pPr>
      <w:r>
        <w:t xml:space="preserve">Multiple identically configured production instances with only hostnames and IP </w:t>
      </w:r>
      <w:r w:rsidR="00FF181B">
        <w:t>addresses</w:t>
      </w:r>
      <w:r>
        <w:t xml:space="preserve"> changing</w:t>
      </w:r>
    </w:p>
    <w:p w14:paraId="02F7D61E" w14:textId="77777777" w:rsidR="00070182" w:rsidRDefault="00070182" w:rsidP="00045604">
      <w:pPr>
        <w:pStyle w:val="ListParagraph"/>
        <w:numPr>
          <w:ilvl w:val="1"/>
          <w:numId w:val="17"/>
        </w:numPr>
      </w:pPr>
      <w:r>
        <w:t>Optionally a load-balancer abstracting away IP addresses if more than 2 servers</w:t>
      </w:r>
      <w:r>
        <w:rPr>
          <w:b/>
          <w:u w:val="single"/>
        </w:rPr>
        <w:t xml:space="preserve"> </w:t>
      </w:r>
      <w:r>
        <w:rPr>
          <w:u w:val="single"/>
        </w:rPr>
        <w:t xml:space="preserve"> </w:t>
      </w:r>
    </w:p>
    <w:p w14:paraId="78DDE222" w14:textId="77777777" w:rsidR="00070182" w:rsidRPr="00BB4F54" w:rsidRDefault="00070182" w:rsidP="00045604">
      <w:pPr>
        <w:pStyle w:val="ListParagraph"/>
        <w:numPr>
          <w:ilvl w:val="0"/>
          <w:numId w:val="17"/>
        </w:numPr>
        <w:rPr>
          <w:b/>
        </w:rPr>
      </w:pPr>
      <w:r>
        <w:rPr>
          <w:b/>
        </w:rPr>
        <w:t>Advanced</w:t>
      </w:r>
      <w:r w:rsidRPr="00BB4F54">
        <w:rPr>
          <w:b/>
        </w:rPr>
        <w:t xml:space="preserve"> </w:t>
      </w:r>
      <w:r>
        <w:rPr>
          <w:b/>
        </w:rPr>
        <w:t xml:space="preserve">Active-Standby </w:t>
      </w:r>
      <w:r w:rsidRPr="00BB4F54">
        <w:rPr>
          <w:b/>
        </w:rPr>
        <w:t>deployment approach</w:t>
      </w:r>
      <w:r>
        <w:rPr>
          <w:b/>
        </w:rPr>
        <w:t xml:space="preserve"> for </w:t>
      </w:r>
      <w:proofErr w:type="spellStart"/>
      <w:r>
        <w:rPr>
          <w:b/>
        </w:rPr>
        <w:t>IdP</w:t>
      </w:r>
      <w:proofErr w:type="spellEnd"/>
      <w:r>
        <w:rPr>
          <w:b/>
        </w:rPr>
        <w:t xml:space="preserve"> operating only </w:t>
      </w:r>
      <w:proofErr w:type="spellStart"/>
      <w:r>
        <w:rPr>
          <w:b/>
        </w:rPr>
        <w:t>FedSSO</w:t>
      </w:r>
      <w:proofErr w:type="spellEnd"/>
      <w:r>
        <w:rPr>
          <w:b/>
        </w:rPr>
        <w:t xml:space="preserve"> </w:t>
      </w:r>
    </w:p>
    <w:p w14:paraId="73393D1E" w14:textId="77777777" w:rsidR="00070182" w:rsidRDefault="00070182" w:rsidP="00045604">
      <w:pPr>
        <w:pStyle w:val="ListParagraph"/>
        <w:numPr>
          <w:ilvl w:val="1"/>
          <w:numId w:val="17"/>
        </w:numPr>
      </w:pPr>
      <w:r>
        <w:t>A test server deployed and used to validate configuration for production</w:t>
      </w:r>
    </w:p>
    <w:p w14:paraId="75EAA819" w14:textId="77777777" w:rsidR="00070182" w:rsidRDefault="00070182" w:rsidP="00045604">
      <w:pPr>
        <w:pStyle w:val="ListParagraph"/>
        <w:numPr>
          <w:ilvl w:val="1"/>
          <w:numId w:val="17"/>
        </w:numPr>
      </w:pPr>
      <w:r>
        <w:t xml:space="preserve">Multiple identically configured production </w:t>
      </w:r>
      <w:proofErr w:type="spellStart"/>
      <w:r>
        <w:t>IdP</w:t>
      </w:r>
      <w:proofErr w:type="spellEnd"/>
      <w:r>
        <w:t xml:space="preserve"> instances with</w:t>
      </w:r>
    </w:p>
    <w:p w14:paraId="463FBF31" w14:textId="64729213" w:rsidR="00070182" w:rsidRDefault="00070182" w:rsidP="00045604">
      <w:pPr>
        <w:pStyle w:val="ListParagraph"/>
        <w:numPr>
          <w:ilvl w:val="2"/>
          <w:numId w:val="17"/>
        </w:numPr>
      </w:pPr>
      <w:proofErr w:type="gramStart"/>
      <w:r>
        <w:t>hostnames</w:t>
      </w:r>
      <w:proofErr w:type="gramEnd"/>
      <w:r>
        <w:t xml:space="preserve"> and IP </w:t>
      </w:r>
      <w:r w:rsidR="00FF181B">
        <w:t>addresses</w:t>
      </w:r>
      <w:r>
        <w:t xml:space="preserve"> changing</w:t>
      </w:r>
    </w:p>
    <w:p w14:paraId="16969B3D" w14:textId="77777777" w:rsidR="00070182" w:rsidRDefault="00070182" w:rsidP="00045604">
      <w:pPr>
        <w:pStyle w:val="ListParagraph"/>
        <w:numPr>
          <w:ilvl w:val="2"/>
          <w:numId w:val="17"/>
        </w:numPr>
        <w:ind w:left="1800"/>
      </w:pPr>
      <w:proofErr w:type="gramStart"/>
      <w:r>
        <w:t>site</w:t>
      </w:r>
      <w:proofErr w:type="gramEnd"/>
      <w:r>
        <w:t xml:space="preserve"> specific creation of a MySQL replication agreement between active and standby instances of the </w:t>
      </w:r>
      <w:proofErr w:type="spellStart"/>
      <w:r>
        <w:t>IdP</w:t>
      </w:r>
      <w:proofErr w:type="spellEnd"/>
      <w:r>
        <w:t>.</w:t>
      </w:r>
    </w:p>
    <w:p w14:paraId="2117157A" w14:textId="11D5B10D" w:rsidR="00070182" w:rsidRDefault="00070182" w:rsidP="00045604">
      <w:pPr>
        <w:pStyle w:val="ListParagraph"/>
        <w:numPr>
          <w:ilvl w:val="2"/>
          <w:numId w:val="17"/>
        </w:numPr>
        <w:ind w:left="1800"/>
      </w:pPr>
      <w:r>
        <w:t>Change management practices to migrate changes to both prod servers.</w:t>
      </w:r>
    </w:p>
    <w:p w14:paraId="050A5B3D" w14:textId="18676218" w:rsidR="00612778" w:rsidRDefault="00612778" w:rsidP="00D42BF1">
      <w:bookmarkStart w:id="124" w:name="_Toc251421561"/>
      <w:bookmarkStart w:id="125" w:name="_Toc251498506"/>
      <w:bookmarkStart w:id="126" w:name="_Toc251421567"/>
      <w:bookmarkStart w:id="127" w:name="_Toc251498531"/>
      <w:bookmarkEnd w:id="120"/>
      <w:bookmarkEnd w:id="121"/>
      <w:bookmarkEnd w:id="124"/>
      <w:bookmarkEnd w:id="125"/>
      <w:bookmarkEnd w:id="126"/>
      <w:bookmarkEnd w:id="127"/>
    </w:p>
    <w:p w14:paraId="44446C71" w14:textId="77777777" w:rsidR="00095885" w:rsidRDefault="00095885" w:rsidP="00045604">
      <w:pPr>
        <w:pStyle w:val="Heading1"/>
        <w:numPr>
          <w:ilvl w:val="0"/>
          <w:numId w:val="7"/>
        </w:numPr>
      </w:pPr>
      <w:bookmarkStart w:id="128" w:name="_Toc293750132"/>
      <w:r>
        <w:t>Installation Procedure</w:t>
      </w:r>
      <w:bookmarkEnd w:id="128"/>
    </w:p>
    <w:p w14:paraId="100101E5" w14:textId="77777777" w:rsidR="00095885" w:rsidRDefault="00095885" w:rsidP="00045604">
      <w:pPr>
        <w:pStyle w:val="Heading2"/>
        <w:numPr>
          <w:ilvl w:val="1"/>
          <w:numId w:val="7"/>
        </w:numPr>
      </w:pPr>
      <w:bookmarkStart w:id="129" w:name="_Toc293750133"/>
      <w:r>
        <w:t>How the installer works</w:t>
      </w:r>
      <w:bookmarkEnd w:id="129"/>
    </w:p>
    <w:p w14:paraId="11B275AD" w14:textId="730DBEAD" w:rsidR="00095885" w:rsidRDefault="000C505B" w:rsidP="00095885">
      <w:pPr>
        <w:ind w:left="1080"/>
      </w:pPr>
      <w:r>
        <w:t>Using the</w:t>
      </w:r>
      <w:r w:rsidR="00095885">
        <w:t xml:space="preserve"> </w:t>
      </w:r>
      <w:proofErr w:type="spellStart"/>
      <w:r w:rsidR="00095885">
        <w:t>IdP</w:t>
      </w:r>
      <w:proofErr w:type="spellEnd"/>
      <w:r w:rsidR="00095885">
        <w:t xml:space="preserve"> installer has three </w:t>
      </w:r>
      <w:r>
        <w:t xml:space="preserve">key </w:t>
      </w:r>
      <w:r w:rsidR="00095885">
        <w:t>parts:</w:t>
      </w:r>
    </w:p>
    <w:p w14:paraId="06592C44" w14:textId="77777777" w:rsidR="00095885" w:rsidRDefault="00095885" w:rsidP="00045604">
      <w:pPr>
        <w:pStyle w:val="ListParagraph"/>
        <w:numPr>
          <w:ilvl w:val="0"/>
          <w:numId w:val="15"/>
        </w:numPr>
      </w:pPr>
      <w:r>
        <w:t>A configuration file builder that runs on the technicians desktop that is a dynamic HTML form that generates the configuration file</w:t>
      </w:r>
    </w:p>
    <w:p w14:paraId="2603EBF2" w14:textId="77777777" w:rsidR="00095885" w:rsidRDefault="00095885" w:rsidP="00045604">
      <w:pPr>
        <w:pStyle w:val="ListParagraph"/>
        <w:numPr>
          <w:ilvl w:val="0"/>
          <w:numId w:val="15"/>
        </w:numPr>
      </w:pPr>
      <w:r>
        <w:t>An installer process that runs on the actual server ingesting the configuration and updating and doing the necessary customizations based on the configuration.</w:t>
      </w:r>
    </w:p>
    <w:p w14:paraId="7F7F6213" w14:textId="77777777" w:rsidR="00095885" w:rsidRDefault="00095885" w:rsidP="00045604">
      <w:pPr>
        <w:pStyle w:val="ListParagraph"/>
        <w:numPr>
          <w:ilvl w:val="0"/>
          <w:numId w:val="15"/>
        </w:numPr>
      </w:pPr>
      <w:r>
        <w:t>Post installation steps to tailor the installation to your needs</w:t>
      </w:r>
    </w:p>
    <w:p w14:paraId="54E277D3" w14:textId="77777777" w:rsidR="00095885" w:rsidRDefault="00095885" w:rsidP="00095885">
      <w:r>
        <w:t>All components are in the installer zip file and should be on both the technician’s desktop and the server being installed. The installation can be retrieved from:</w:t>
      </w:r>
    </w:p>
    <w:p w14:paraId="0F1BBC7C" w14:textId="77777777" w:rsidR="00095885" w:rsidRDefault="00BE6426" w:rsidP="00095885">
      <w:hyperlink r:id="rId25" w:history="1">
        <w:r w:rsidR="00095885" w:rsidRPr="003A4D46">
          <w:rPr>
            <w:rStyle w:val="Hyperlink"/>
          </w:rPr>
          <w:t>http://bit.ly/caftools</w:t>
        </w:r>
      </w:hyperlink>
    </w:p>
    <w:p w14:paraId="361AAAED" w14:textId="77777777" w:rsidR="00095885" w:rsidRDefault="00095885" w:rsidP="00095885"/>
    <w:p w14:paraId="381C23AF" w14:textId="77777777" w:rsidR="00095885" w:rsidRDefault="00095885" w:rsidP="00045604">
      <w:pPr>
        <w:pStyle w:val="Heading2"/>
        <w:numPr>
          <w:ilvl w:val="1"/>
          <w:numId w:val="7"/>
        </w:numPr>
      </w:pPr>
      <w:bookmarkStart w:id="130" w:name="_Toc293750134"/>
      <w:r>
        <w:lastRenderedPageBreak/>
        <w:t>Assumptions for the installation process to begin</w:t>
      </w:r>
      <w:bookmarkEnd w:id="130"/>
    </w:p>
    <w:p w14:paraId="2A91C565" w14:textId="354A8856" w:rsidR="00095885" w:rsidRDefault="00095885" w:rsidP="00045604">
      <w:pPr>
        <w:pStyle w:val="ListParagraph"/>
        <w:numPr>
          <w:ilvl w:val="0"/>
          <w:numId w:val="14"/>
        </w:numPr>
      </w:pPr>
      <w:r>
        <w:t xml:space="preserve">The technician doing the installation will </w:t>
      </w:r>
      <w:proofErr w:type="gramStart"/>
      <w:r>
        <w:t>use either</w:t>
      </w:r>
      <w:proofErr w:type="gramEnd"/>
      <w:r>
        <w:t xml:space="preserve"> </w:t>
      </w:r>
      <w:r w:rsidR="00FF181B">
        <w:t>Firefox</w:t>
      </w:r>
      <w:r>
        <w:t>,</w:t>
      </w:r>
      <w:r w:rsidR="00FF181B">
        <w:t xml:space="preserve"> G</w:t>
      </w:r>
      <w:r>
        <w:t xml:space="preserve">oogle chrome, or safari on their desktop to open the configuration building </w:t>
      </w:r>
      <w:r w:rsidR="00FE429B">
        <w:t xml:space="preserve">URL </w:t>
      </w:r>
      <w:r>
        <w:t>locally on their machine.</w:t>
      </w:r>
    </w:p>
    <w:p w14:paraId="354E7ED8" w14:textId="788A092B" w:rsidR="00095885" w:rsidRDefault="00095885" w:rsidP="00045604">
      <w:pPr>
        <w:pStyle w:val="ListParagraph"/>
        <w:numPr>
          <w:ilvl w:val="0"/>
          <w:numId w:val="14"/>
        </w:numPr>
      </w:pPr>
      <w:r>
        <w:t xml:space="preserve">Host(s) are provisioned with appropriate resource levels (see </w:t>
      </w:r>
      <w:r w:rsidR="00FE429B">
        <w:fldChar w:fldCharType="begin"/>
      </w:r>
      <w:r w:rsidR="00FE429B">
        <w:instrText xml:space="preserve"> REF _Ref252020339 \r \h </w:instrText>
      </w:r>
      <w:r w:rsidR="00FE429B">
        <w:fldChar w:fldCharType="separate"/>
      </w:r>
      <w:r w:rsidR="00BC16CE">
        <w:t>3</w:t>
      </w:r>
      <w:r w:rsidR="00FE429B">
        <w:fldChar w:fldCharType="end"/>
      </w:r>
      <w:r>
        <w:t>)</w:t>
      </w:r>
    </w:p>
    <w:p w14:paraId="1F65056E" w14:textId="131790F8" w:rsidR="00095885" w:rsidRDefault="00095885" w:rsidP="00045604">
      <w:pPr>
        <w:pStyle w:val="ListParagraph"/>
        <w:numPr>
          <w:ilvl w:val="0"/>
          <w:numId w:val="14"/>
        </w:numPr>
      </w:pPr>
      <w:r>
        <w:t>Necessary network configurations are complete (see</w:t>
      </w:r>
      <w:r w:rsidR="00892EE8">
        <w:t xml:space="preserve"> </w:t>
      </w:r>
      <w:r w:rsidR="00892EE8">
        <w:fldChar w:fldCharType="begin"/>
      </w:r>
      <w:r w:rsidR="00892EE8">
        <w:instrText xml:space="preserve"> REF _Ref253406170 \r \h </w:instrText>
      </w:r>
      <w:r w:rsidR="00892EE8">
        <w:fldChar w:fldCharType="separate"/>
      </w:r>
      <w:r w:rsidR="00BC16CE">
        <w:t>3.2</w:t>
      </w:r>
      <w:r w:rsidR="00892EE8">
        <w:fldChar w:fldCharType="end"/>
      </w:r>
      <w:r w:rsidR="00670D71">
        <w:t>)</w:t>
      </w:r>
    </w:p>
    <w:p w14:paraId="018E0217" w14:textId="174DB6E2" w:rsidR="00095885" w:rsidRDefault="00095885" w:rsidP="00045604">
      <w:pPr>
        <w:pStyle w:val="ListParagraph"/>
        <w:numPr>
          <w:ilvl w:val="0"/>
          <w:numId w:val="14"/>
        </w:numPr>
      </w:pPr>
      <w:r>
        <w:t>A deployment approach and target configuration have been chosen</w:t>
      </w:r>
      <w:r w:rsidR="00670D71">
        <w:t xml:space="preserve"> (see </w:t>
      </w:r>
      <w:r w:rsidR="00670D71">
        <w:fldChar w:fldCharType="begin"/>
      </w:r>
      <w:r w:rsidR="00670D71">
        <w:instrText xml:space="preserve"> REF _Ref252020442 \w \h </w:instrText>
      </w:r>
      <w:r w:rsidR="00670D71">
        <w:fldChar w:fldCharType="separate"/>
      </w:r>
      <w:r w:rsidR="00BC16CE">
        <w:t>3.4.1</w:t>
      </w:r>
      <w:r w:rsidR="00670D71">
        <w:fldChar w:fldCharType="end"/>
      </w:r>
      <w:r w:rsidR="00670D71">
        <w:t>)</w:t>
      </w:r>
    </w:p>
    <w:p w14:paraId="3FF2D784" w14:textId="77777777" w:rsidR="00095885" w:rsidRDefault="00095885" w:rsidP="00095885">
      <w:pPr>
        <w:ind w:left="0"/>
      </w:pPr>
    </w:p>
    <w:p w14:paraId="6242AE68" w14:textId="77777777" w:rsidR="00095885" w:rsidRDefault="00095885" w:rsidP="00045604">
      <w:pPr>
        <w:pStyle w:val="Heading2"/>
        <w:numPr>
          <w:ilvl w:val="1"/>
          <w:numId w:val="7"/>
        </w:numPr>
      </w:pPr>
      <w:bookmarkStart w:id="131" w:name="_Toc293750135"/>
      <w:r>
        <w:t>Building your configuration</w:t>
      </w:r>
      <w:bookmarkEnd w:id="131"/>
    </w:p>
    <w:p w14:paraId="3329ADB7" w14:textId="77777777" w:rsidR="00095885" w:rsidRDefault="00095885" w:rsidP="00095885">
      <w:r>
        <w:t>Open the configuration builder in your browser by opening the URL:</w:t>
      </w:r>
    </w:p>
    <w:p w14:paraId="60FA0877" w14:textId="77777777" w:rsidR="00095885" w:rsidRDefault="00095885" w:rsidP="00095885"/>
    <w:p w14:paraId="7323A5E7" w14:textId="77777777" w:rsidR="00095885" w:rsidRDefault="00BE6426" w:rsidP="00095885">
      <w:hyperlink w:history="1">
        <w:r w:rsidR="00095885" w:rsidRPr="003019A5">
          <w:rPr>
            <w:rStyle w:val="Hyperlink"/>
          </w:rPr>
          <w:t>file:///&lt;location_of_unzipped_installer&gt;/ida-deployer/www/appconfig/CAF/index.html</w:t>
        </w:r>
      </w:hyperlink>
    </w:p>
    <w:p w14:paraId="39A0859B" w14:textId="77777777" w:rsidR="00095885" w:rsidRDefault="00095885" w:rsidP="00095885"/>
    <w:p w14:paraId="5E325A5B" w14:textId="77777777" w:rsidR="00095885" w:rsidRDefault="00095885" w:rsidP="00095885">
      <w:r>
        <w:t xml:space="preserve">Once you have answered all the interview questions, click ‘Generate Configuration File’ which will ensure the </w:t>
      </w:r>
      <w:proofErr w:type="spellStart"/>
      <w:r>
        <w:t>config</w:t>
      </w:r>
      <w:proofErr w:type="spellEnd"/>
      <w:r>
        <w:t xml:space="preserve"> file generation is up to date. </w:t>
      </w:r>
    </w:p>
    <w:p w14:paraId="4CC14719" w14:textId="405EC2B5" w:rsidR="00095885" w:rsidRDefault="00095885" w:rsidP="00095885">
      <w:r>
        <w:t>Additional help information about the key elements are embedded in the configuration builder.</w:t>
      </w:r>
      <w:r w:rsidR="000D197E">
        <w:t xml:space="preserve"> You may require the assistance of your Active Directory admin or firewall admin for some answers to the questions.</w:t>
      </w:r>
    </w:p>
    <w:p w14:paraId="2DD17575" w14:textId="77777777" w:rsidR="00095885" w:rsidRDefault="00095885" w:rsidP="00045604">
      <w:pPr>
        <w:pStyle w:val="Heading3"/>
        <w:numPr>
          <w:ilvl w:val="2"/>
          <w:numId w:val="7"/>
        </w:numPr>
      </w:pPr>
      <w:bookmarkStart w:id="132" w:name="_Toc293750136"/>
      <w:r>
        <w:t>Loading a Pre-existing Configuration</w:t>
      </w:r>
      <w:bookmarkEnd w:id="132"/>
    </w:p>
    <w:p w14:paraId="5793C825" w14:textId="77777777" w:rsidR="00095885" w:rsidRDefault="00095885" w:rsidP="00095885">
      <w:r>
        <w:t xml:space="preserve">In the top right of the installation builder click ‘import an existing configuration’ and cut and paste it into the text area presented to you and then click ‘Import My Existing </w:t>
      </w:r>
      <w:proofErr w:type="spellStart"/>
      <w:r>
        <w:t>Config</w:t>
      </w:r>
      <w:proofErr w:type="spellEnd"/>
      <w:r>
        <w:t xml:space="preserve"> From Below’.</w:t>
      </w:r>
    </w:p>
    <w:p w14:paraId="5B720796" w14:textId="77777777" w:rsidR="00095885" w:rsidRDefault="00095885" w:rsidP="00045604">
      <w:pPr>
        <w:pStyle w:val="Heading2"/>
        <w:numPr>
          <w:ilvl w:val="1"/>
          <w:numId w:val="7"/>
        </w:numPr>
      </w:pPr>
      <w:bookmarkStart w:id="133" w:name="_Toc293750137"/>
      <w:r>
        <w:t>Doing your deployment</w:t>
      </w:r>
      <w:bookmarkEnd w:id="133"/>
    </w:p>
    <w:p w14:paraId="4099DEA8" w14:textId="77777777" w:rsidR="00095885" w:rsidRDefault="00095885" w:rsidP="00095885">
      <w:r>
        <w:t>On the server being worked on, sign on as a root and perform these steps:</w:t>
      </w:r>
    </w:p>
    <w:p w14:paraId="69FFB2B6" w14:textId="77777777" w:rsidR="00095885" w:rsidRDefault="00095885" w:rsidP="00045604">
      <w:pPr>
        <w:pStyle w:val="ListParagraph"/>
        <w:numPr>
          <w:ilvl w:val="0"/>
          <w:numId w:val="16"/>
        </w:numPr>
      </w:pPr>
      <w:r>
        <w:t>Ensure your host has accurate DNS and network configurations in /</w:t>
      </w:r>
      <w:proofErr w:type="spellStart"/>
      <w:r>
        <w:t>etc</w:t>
      </w:r>
      <w:proofErr w:type="spellEnd"/>
      <w:r>
        <w:t>/</w:t>
      </w:r>
      <w:proofErr w:type="spellStart"/>
      <w:r>
        <w:t>resolv.conf</w:t>
      </w:r>
      <w:proofErr w:type="spellEnd"/>
      <w:r>
        <w:t xml:space="preserve"> and /</w:t>
      </w:r>
      <w:proofErr w:type="spellStart"/>
      <w:r>
        <w:t>etc</w:t>
      </w:r>
      <w:proofErr w:type="spellEnd"/>
      <w:r>
        <w:t>/hosts</w:t>
      </w:r>
    </w:p>
    <w:p w14:paraId="1177EE99" w14:textId="432D9316" w:rsidR="00095885" w:rsidRDefault="00095885" w:rsidP="00045604">
      <w:pPr>
        <w:pStyle w:val="ListParagraph"/>
        <w:numPr>
          <w:ilvl w:val="0"/>
          <w:numId w:val="16"/>
        </w:numPr>
      </w:pPr>
      <w:r>
        <w:t xml:space="preserve">Copy the </w:t>
      </w:r>
      <w:proofErr w:type="spellStart"/>
      <w:r>
        <w:t>idp</w:t>
      </w:r>
      <w:proofErr w:type="spellEnd"/>
      <w:r>
        <w:t>-installer</w:t>
      </w:r>
      <w:r w:rsidR="009323BA">
        <w:t>-&lt;version&gt;</w:t>
      </w:r>
      <w:r>
        <w:t xml:space="preserve"> zip to the host</w:t>
      </w:r>
    </w:p>
    <w:p w14:paraId="41092E70" w14:textId="77777777" w:rsidR="00095885" w:rsidRDefault="00095885" w:rsidP="00045604">
      <w:pPr>
        <w:pStyle w:val="ListParagraph"/>
        <w:numPr>
          <w:ilvl w:val="0"/>
          <w:numId w:val="16"/>
        </w:numPr>
      </w:pPr>
      <w:proofErr w:type="gramStart"/>
      <w:r>
        <w:t>update</w:t>
      </w:r>
      <w:proofErr w:type="gramEnd"/>
      <w:r>
        <w:t xml:space="preserve"> the host to install unzip with ‘yum -y install unzip’</w:t>
      </w:r>
    </w:p>
    <w:p w14:paraId="184743C6" w14:textId="1C00C116" w:rsidR="00095885" w:rsidRDefault="00095885" w:rsidP="00045604">
      <w:pPr>
        <w:pStyle w:val="ListParagraph"/>
        <w:numPr>
          <w:ilvl w:val="0"/>
          <w:numId w:val="16"/>
        </w:numPr>
      </w:pPr>
      <w:proofErr w:type="gramStart"/>
      <w:r>
        <w:t>unzip</w:t>
      </w:r>
      <w:proofErr w:type="gramEnd"/>
      <w:r>
        <w:t xml:space="preserve"> </w:t>
      </w:r>
      <w:proofErr w:type="spellStart"/>
      <w:r>
        <w:t>idp</w:t>
      </w:r>
      <w:proofErr w:type="spellEnd"/>
      <w:r>
        <w:t>-installer</w:t>
      </w:r>
      <w:r w:rsidR="009323BA">
        <w:t xml:space="preserve">-&lt;version&gt; </w:t>
      </w:r>
      <w:r>
        <w:t>.zip</w:t>
      </w:r>
    </w:p>
    <w:p w14:paraId="00FFC88B" w14:textId="5C07C04E" w:rsidR="00095885" w:rsidRDefault="00FF181B" w:rsidP="00045604">
      <w:pPr>
        <w:pStyle w:val="ListParagraph"/>
        <w:numPr>
          <w:ilvl w:val="0"/>
          <w:numId w:val="16"/>
        </w:numPr>
      </w:pPr>
      <w:r>
        <w:t xml:space="preserve">cd </w:t>
      </w:r>
      <w:r w:rsidR="009323BA">
        <w:t xml:space="preserve">into the </w:t>
      </w:r>
      <w:proofErr w:type="spellStart"/>
      <w:r>
        <w:t>id</w:t>
      </w:r>
      <w:r w:rsidR="009323BA">
        <w:t>p</w:t>
      </w:r>
      <w:proofErr w:type="spellEnd"/>
      <w:r>
        <w:t>-installer</w:t>
      </w:r>
      <w:r w:rsidR="009323BA">
        <w:t>-&lt;version&gt; directory</w:t>
      </w:r>
    </w:p>
    <w:p w14:paraId="6FBD2627" w14:textId="77777777" w:rsidR="00095885" w:rsidRDefault="00095885" w:rsidP="00045604">
      <w:pPr>
        <w:pStyle w:val="ListParagraph"/>
        <w:numPr>
          <w:ilvl w:val="0"/>
          <w:numId w:val="16"/>
        </w:numPr>
      </w:pPr>
      <w:proofErr w:type="gramStart"/>
      <w:r>
        <w:t>copy</w:t>
      </w:r>
      <w:proofErr w:type="gramEnd"/>
      <w:r>
        <w:t xml:space="preserve"> or cut-and-paste your configuration from the HTML form into the file ‘</w:t>
      </w:r>
      <w:proofErr w:type="spellStart"/>
      <w:r>
        <w:t>config</w:t>
      </w:r>
      <w:proofErr w:type="spellEnd"/>
      <w:r>
        <w:t>’ and save and exit</w:t>
      </w:r>
    </w:p>
    <w:p w14:paraId="466DA612" w14:textId="0F0DEB1A" w:rsidR="00095885" w:rsidRDefault="00095885" w:rsidP="00045604">
      <w:pPr>
        <w:pStyle w:val="ListParagraph"/>
        <w:numPr>
          <w:ilvl w:val="0"/>
          <w:numId w:val="16"/>
        </w:numPr>
      </w:pPr>
      <w:proofErr w:type="gramStart"/>
      <w:r>
        <w:t>run</w:t>
      </w:r>
      <w:proofErr w:type="gramEnd"/>
      <w:r>
        <w:t xml:space="preserve"> the script ./deploy_idp.sh</w:t>
      </w:r>
      <w:r w:rsidR="00892EE8">
        <w:t xml:space="preserve"> as root</w:t>
      </w:r>
    </w:p>
    <w:p w14:paraId="3FE5751C" w14:textId="69A9F3A6" w:rsidR="00095885" w:rsidRDefault="00095885" w:rsidP="00045604">
      <w:pPr>
        <w:pStyle w:val="ListParagraph"/>
        <w:numPr>
          <w:ilvl w:val="0"/>
          <w:numId w:val="16"/>
        </w:numPr>
      </w:pPr>
      <w:proofErr w:type="gramStart"/>
      <w:r>
        <w:t>answer</w:t>
      </w:r>
      <w:proofErr w:type="gramEnd"/>
      <w:r>
        <w:t xml:space="preserve"> any inline questions </w:t>
      </w:r>
    </w:p>
    <w:p w14:paraId="60CA92C7" w14:textId="77777777" w:rsidR="00095885" w:rsidRDefault="00095885" w:rsidP="00045604">
      <w:pPr>
        <w:pStyle w:val="ListParagraph"/>
        <w:numPr>
          <w:ilvl w:val="0"/>
          <w:numId w:val="16"/>
        </w:numPr>
      </w:pPr>
      <w:proofErr w:type="gramStart"/>
      <w:r>
        <w:t>perform</w:t>
      </w:r>
      <w:proofErr w:type="gramEnd"/>
      <w:r>
        <w:t xml:space="preserve"> any post installation steps</w:t>
      </w:r>
    </w:p>
    <w:p w14:paraId="0C654784" w14:textId="77777777" w:rsidR="00095885" w:rsidRDefault="00095885" w:rsidP="007E16E4">
      <w:pPr>
        <w:pStyle w:val="ListParagraph"/>
        <w:ind w:left="1440"/>
      </w:pPr>
    </w:p>
    <w:p w14:paraId="408E1587" w14:textId="2EF9D225" w:rsidR="00CB4C56" w:rsidRDefault="00377B02" w:rsidP="00045604">
      <w:pPr>
        <w:pStyle w:val="Heading1"/>
        <w:numPr>
          <w:ilvl w:val="0"/>
          <w:numId w:val="7"/>
        </w:numPr>
      </w:pPr>
      <w:bookmarkStart w:id="134" w:name="_Toc293750138"/>
      <w:r>
        <w:lastRenderedPageBreak/>
        <w:t>Availability Considerations</w:t>
      </w:r>
      <w:bookmarkEnd w:id="134"/>
    </w:p>
    <w:p w14:paraId="0BC571BB" w14:textId="33D2A30D" w:rsidR="00CB4C56" w:rsidRDefault="00BE327D" w:rsidP="008C15BE">
      <w:pPr>
        <w:ind w:left="0"/>
      </w:pPr>
      <w:bookmarkStart w:id="135" w:name="_Toc251421563"/>
      <w:bookmarkStart w:id="136" w:name="_Toc251498508"/>
      <w:bookmarkEnd w:id="135"/>
      <w:bookmarkEnd w:id="136"/>
      <w:r>
        <w:t>A number of f</w:t>
      </w:r>
      <w:r w:rsidR="008C15BE">
        <w:t xml:space="preserve">actors </w:t>
      </w:r>
      <w:r>
        <w:t xml:space="preserve">should be considered as you craft your deployment.  The default </w:t>
      </w:r>
      <w:proofErr w:type="spellStart"/>
      <w:r>
        <w:t>behaviour</w:t>
      </w:r>
      <w:proofErr w:type="spellEnd"/>
      <w:r>
        <w:t xml:space="preserve"> of the IDP installer </w:t>
      </w:r>
      <w:r w:rsidR="00AE24CA">
        <w:t xml:space="preserve">out of the box </w:t>
      </w:r>
      <w:r>
        <w:t xml:space="preserve">is to install a base as a test server.  </w:t>
      </w:r>
      <w:r w:rsidR="00973089">
        <w:t xml:space="preserve">As you plan taking this base installation to production, some things </w:t>
      </w:r>
      <w:r w:rsidR="00B71969">
        <w:t>to consider in</w:t>
      </w:r>
      <w:r w:rsidR="00973089">
        <w:t xml:space="preserve"> your deployment are</w:t>
      </w:r>
      <w:r w:rsidR="006D74AB">
        <w:t>:</w:t>
      </w:r>
    </w:p>
    <w:p w14:paraId="7E634879" w14:textId="77777777" w:rsidR="003D66F7" w:rsidRDefault="003D66F7" w:rsidP="008C15BE">
      <w:pPr>
        <w:ind w:left="0"/>
      </w:pPr>
    </w:p>
    <w:p w14:paraId="265CC736" w14:textId="68B45CA3" w:rsidR="003D66F7" w:rsidRDefault="003D66F7" w:rsidP="00045604">
      <w:pPr>
        <w:pStyle w:val="Heading2"/>
        <w:numPr>
          <w:ilvl w:val="1"/>
          <w:numId w:val="7"/>
        </w:numPr>
      </w:pPr>
      <w:bookmarkStart w:id="137" w:name="_Toc251498509"/>
      <w:bookmarkStart w:id="138" w:name="_Toc293750139"/>
      <w:r>
        <w:t>Change Management Practices</w:t>
      </w:r>
      <w:bookmarkEnd w:id="138"/>
    </w:p>
    <w:p w14:paraId="0904ECDA" w14:textId="77777777" w:rsidR="003D66F7" w:rsidRDefault="003D66F7" w:rsidP="003D66F7">
      <w:pPr>
        <w:ind w:left="360"/>
      </w:pPr>
      <w:r>
        <w:t>It is strongly recommended that some form of change management practices are applied to these services and mesh with the practices at the installation site. It is also recommended to capture and document any site-specific customizations as you perform the installation.</w:t>
      </w:r>
    </w:p>
    <w:p w14:paraId="1CFF1966" w14:textId="6D9BB829" w:rsidR="003D66F7" w:rsidRDefault="003D66F7" w:rsidP="003D66F7">
      <w:pPr>
        <w:ind w:left="360"/>
      </w:pPr>
      <w:r>
        <w:t>The IDP installer is designed to be able to re-use configuration files it generates which allows for rapid rebuilding of the environment. However, it is not intended as a substitute for backups or retaining logging or debugging data that may have been generated by the use of the services. Rebuilding of a service will erase historical logs and any customizations. To this end, nightly backups of server instances and on demand snapshots are recommended.</w:t>
      </w:r>
    </w:p>
    <w:p w14:paraId="6A52D4EB" w14:textId="77777777" w:rsidR="003D66F7" w:rsidRPr="003D66F7" w:rsidRDefault="003D66F7" w:rsidP="003D66F7"/>
    <w:p w14:paraId="5AA98E6B" w14:textId="50531FD5" w:rsidR="00973089" w:rsidRDefault="00973089" w:rsidP="00045604">
      <w:pPr>
        <w:pStyle w:val="Heading2"/>
        <w:numPr>
          <w:ilvl w:val="1"/>
          <w:numId w:val="7"/>
        </w:numPr>
      </w:pPr>
      <w:bookmarkStart w:id="139" w:name="_Toc293750140"/>
      <w:r>
        <w:t>The i</w:t>
      </w:r>
      <w:r w:rsidR="00CB4C56">
        <w:t>nfrastructure in which the services a</w:t>
      </w:r>
      <w:r w:rsidR="00F16F69">
        <w:t>re hosted</w:t>
      </w:r>
      <w:bookmarkEnd w:id="137"/>
      <w:bookmarkEnd w:id="139"/>
      <w:r w:rsidR="00F16F69">
        <w:t xml:space="preserve"> </w:t>
      </w:r>
    </w:p>
    <w:p w14:paraId="54DF06AE" w14:textId="4FDE9B9A" w:rsidR="00CB4C56" w:rsidRDefault="00973089" w:rsidP="00973089">
      <w:r>
        <w:t>Section 2’s requirements allow the installer to defer a number of things that used to be managed on a system</w:t>
      </w:r>
      <w:r w:rsidR="006D74AB">
        <w:t>-</w:t>
      </w:r>
      <w:r>
        <w:t>by</w:t>
      </w:r>
      <w:r w:rsidR="006D74AB">
        <w:t>-</w:t>
      </w:r>
      <w:r>
        <w:t xml:space="preserve">system basis.  With a simple practice of taking a snapshot of the entire server prior to changes can serve as a safety net and tool to manage how to roll back services. </w:t>
      </w:r>
    </w:p>
    <w:p w14:paraId="07621DA8" w14:textId="0656B79A" w:rsidR="00973089" w:rsidRDefault="00993109" w:rsidP="00045604">
      <w:pPr>
        <w:pStyle w:val="Heading2"/>
        <w:numPr>
          <w:ilvl w:val="1"/>
          <w:numId w:val="7"/>
        </w:numPr>
      </w:pPr>
      <w:bookmarkStart w:id="140" w:name="_Toc251498510"/>
      <w:bookmarkStart w:id="141" w:name="_Toc293750141"/>
      <w:r>
        <w:t>High-A</w:t>
      </w:r>
      <w:r w:rsidR="00973089">
        <w:t xml:space="preserve">vailability </w:t>
      </w:r>
      <w:r>
        <w:t>Strategies</w:t>
      </w:r>
      <w:bookmarkEnd w:id="140"/>
      <w:bookmarkEnd w:id="141"/>
    </w:p>
    <w:p w14:paraId="33B82355" w14:textId="7817EAF9" w:rsidR="001D4069" w:rsidRDefault="001D4069" w:rsidP="00973089">
      <w:r>
        <w:t>Availability of services has a number of influencing factors that have been taken into consideration:</w:t>
      </w:r>
    </w:p>
    <w:p w14:paraId="573AAFE3" w14:textId="39A490AC" w:rsidR="001D4069" w:rsidRDefault="001D4069" w:rsidP="00045604">
      <w:pPr>
        <w:pStyle w:val="Heading3"/>
        <w:numPr>
          <w:ilvl w:val="2"/>
          <w:numId w:val="7"/>
        </w:numPr>
      </w:pPr>
      <w:bookmarkStart w:id="142" w:name="_Toc251498511"/>
      <w:bookmarkStart w:id="143" w:name="_Toc293750142"/>
      <w:r>
        <w:t>Infrastructure Reliability</w:t>
      </w:r>
      <w:bookmarkEnd w:id="142"/>
      <w:bookmarkEnd w:id="143"/>
    </w:p>
    <w:p w14:paraId="51E7C238" w14:textId="47CE457E" w:rsidR="001D4069" w:rsidRDefault="001D4069" w:rsidP="009D7E7B">
      <w:pPr>
        <w:pStyle w:val="ListParagraph"/>
        <w:ind w:left="1080"/>
      </w:pPr>
      <w:r>
        <w:t>Reliability of the infrastructure is improved and options to respond</w:t>
      </w:r>
      <w:r w:rsidR="009D7E7B">
        <w:t xml:space="preserve"> to an issue are broader when the installer is used in</w:t>
      </w:r>
      <w:r>
        <w:t xml:space="preserve"> a virtualized en</w:t>
      </w:r>
      <w:r w:rsidR="009D7E7B">
        <w:t xml:space="preserve">vironment. This </w:t>
      </w:r>
      <w:r>
        <w:t>is discussed in requirements section 2.1.2 and assumed to be in place</w:t>
      </w:r>
      <w:r w:rsidR="009D7E7B">
        <w:t xml:space="preserve"> and available as a way to manage backups, snapshots, and time to recovery.</w:t>
      </w:r>
    </w:p>
    <w:p w14:paraId="3414DB78" w14:textId="39C5E43F" w:rsidR="001D4069" w:rsidRDefault="009D7E7B" w:rsidP="00045604">
      <w:pPr>
        <w:pStyle w:val="Heading3"/>
        <w:numPr>
          <w:ilvl w:val="2"/>
          <w:numId w:val="7"/>
        </w:numPr>
      </w:pPr>
      <w:bookmarkStart w:id="144" w:name="_Toc251498512"/>
      <w:bookmarkStart w:id="145" w:name="_Toc293750143"/>
      <w:r>
        <w:t>Aspects of R</w:t>
      </w:r>
      <w:r w:rsidR="001D4069">
        <w:t>eliability</w:t>
      </w:r>
      <w:r>
        <w:t xml:space="preserve"> in the Services</w:t>
      </w:r>
      <w:bookmarkEnd w:id="144"/>
      <w:bookmarkEnd w:id="145"/>
      <w:r>
        <w:t xml:space="preserve"> </w:t>
      </w:r>
    </w:p>
    <w:p w14:paraId="70DCCFCF" w14:textId="0BD9F4B4" w:rsidR="009902CA" w:rsidRDefault="009D7E7B" w:rsidP="009902CA">
      <w:pPr>
        <w:ind w:left="1080"/>
      </w:pPr>
      <w:proofErr w:type="gramStart"/>
      <w:r>
        <w:t>eduroam</w:t>
      </w:r>
      <w:proofErr w:type="gramEnd"/>
      <w:r>
        <w:t xml:space="preserve"> and </w:t>
      </w:r>
      <w:proofErr w:type="spellStart"/>
      <w:r>
        <w:t>FedSSO</w:t>
      </w:r>
      <w:proofErr w:type="spellEnd"/>
      <w:r>
        <w:t xml:space="preserve"> services require different protocols </w:t>
      </w:r>
      <w:r w:rsidR="009902CA">
        <w:t>each with</w:t>
      </w:r>
      <w:r w:rsidR="00935E4C">
        <w:t xml:space="preserve"> their own op</w:t>
      </w:r>
      <w:r w:rsidR="00416BF4">
        <w:t>erational aspects which may influence the deployment approach to be chosen and depend on whether or not a site has one or both services</w:t>
      </w:r>
      <w:r w:rsidR="00A32B06">
        <w:t xml:space="preserve"> installed</w:t>
      </w:r>
      <w:r w:rsidR="00935E4C">
        <w:t xml:space="preserve"> </w:t>
      </w:r>
      <w:r w:rsidR="009902CA">
        <w:t xml:space="preserve"> </w:t>
      </w:r>
    </w:p>
    <w:p w14:paraId="1E63EFC9" w14:textId="32DD34A7" w:rsidR="00CB7EB7" w:rsidRDefault="00416BF4" w:rsidP="009902CA">
      <w:pPr>
        <w:ind w:left="1080"/>
      </w:pPr>
      <w:r>
        <w:t>Different strategies exist to increase the reliability of a service and usually inv</w:t>
      </w:r>
      <w:r w:rsidR="00CB7EB7">
        <w:t>olve a load</w:t>
      </w:r>
      <w:r w:rsidR="006D74AB">
        <w:t xml:space="preserve"> </w:t>
      </w:r>
      <w:r w:rsidR="00CB7EB7">
        <w:t xml:space="preserve">balancer to manage a pool of servers.  </w:t>
      </w:r>
    </w:p>
    <w:p w14:paraId="4635ADEB" w14:textId="5E04A32A" w:rsidR="00416BF4" w:rsidRDefault="00CB7EB7" w:rsidP="009902CA">
      <w:pPr>
        <w:ind w:left="1080"/>
      </w:pPr>
      <w:r>
        <w:lastRenderedPageBreak/>
        <w:t>An alternative ad-hoc method is to identify a</w:t>
      </w:r>
      <w:r w:rsidR="006D74AB">
        <w:t>n</w:t>
      </w:r>
      <w:r>
        <w:t xml:space="preserve"> IP address that is able to float between servers and have a </w:t>
      </w:r>
      <w:r w:rsidR="00FF181B">
        <w:t>heartbeat</w:t>
      </w:r>
      <w:r>
        <w:t xml:space="preserve"> process check</w:t>
      </w:r>
      <w:r w:rsidR="006D74AB">
        <w:t xml:space="preserve">. </w:t>
      </w:r>
      <w:r>
        <w:t xml:space="preserve"> </w:t>
      </w:r>
      <w:r w:rsidR="006D74AB">
        <w:t>I</w:t>
      </w:r>
      <w:r>
        <w:t>f the IP address is up</w:t>
      </w:r>
      <w:r w:rsidR="0092331A">
        <w:t xml:space="preserve"> initially</w:t>
      </w:r>
      <w:r>
        <w:t xml:space="preserve">, and if it isn’t after a period of time, bring up a new IP address. </w:t>
      </w:r>
      <w:r w:rsidR="0092331A">
        <w:t xml:space="preserve">It is possible to use this method </w:t>
      </w:r>
      <w:r>
        <w:t xml:space="preserve">with the services installed by the </w:t>
      </w:r>
      <w:proofErr w:type="spellStart"/>
      <w:proofErr w:type="gramStart"/>
      <w:r>
        <w:t>IdP</w:t>
      </w:r>
      <w:proofErr w:type="spellEnd"/>
      <w:proofErr w:type="gramEnd"/>
      <w:r>
        <w:t xml:space="preserve"> Installer</w:t>
      </w:r>
      <w:r w:rsidR="0092331A">
        <w:t>,</w:t>
      </w:r>
      <w:r>
        <w:t xml:space="preserve"> but</w:t>
      </w:r>
      <w:r w:rsidR="0092331A">
        <w:t xml:space="preserve"> it</w:t>
      </w:r>
      <w:r>
        <w:t xml:space="preserve"> is up to the technician to install and reliably configure</w:t>
      </w:r>
      <w:r w:rsidR="0092331A">
        <w:t xml:space="preserve"> them</w:t>
      </w:r>
      <w:r>
        <w:t>.</w:t>
      </w:r>
    </w:p>
    <w:p w14:paraId="3277AF2C" w14:textId="771A6714" w:rsidR="00CB7EB7" w:rsidRDefault="00CA0237" w:rsidP="009902CA">
      <w:pPr>
        <w:ind w:left="1080"/>
      </w:pPr>
      <w:r>
        <w:t>Use of multiple DNS entries and round robin techniques has not proven to increase reliability and is, therefore, not recommended</w:t>
      </w:r>
      <w:proofErr w:type="gramStart"/>
      <w:r>
        <w:t>.</w:t>
      </w:r>
      <w:r w:rsidR="00CB7EB7">
        <w:t>.</w:t>
      </w:r>
      <w:proofErr w:type="gramEnd"/>
    </w:p>
    <w:p w14:paraId="7D05B78E" w14:textId="18B26680" w:rsidR="00416BF4" w:rsidRDefault="00CB7EB7" w:rsidP="00045604">
      <w:pPr>
        <w:pStyle w:val="Heading5"/>
        <w:numPr>
          <w:ilvl w:val="3"/>
          <w:numId w:val="7"/>
        </w:numPr>
      </w:pPr>
      <w:bookmarkStart w:id="146" w:name="_Toc251498513"/>
      <w:proofErr w:type="gramStart"/>
      <w:r>
        <w:t>e</w:t>
      </w:r>
      <w:r w:rsidR="00465BAA">
        <w:t>duroam</w:t>
      </w:r>
      <w:proofErr w:type="gramEnd"/>
      <w:r w:rsidR="00416BF4">
        <w:t xml:space="preserve"> </w:t>
      </w:r>
      <w:r w:rsidR="00070182">
        <w:t>Reliability A</w:t>
      </w:r>
      <w:r w:rsidR="00416BF4">
        <w:t xml:space="preserve">spects </w:t>
      </w:r>
      <w:bookmarkEnd w:id="146"/>
    </w:p>
    <w:p w14:paraId="4AD30A0D" w14:textId="485298E6" w:rsidR="00416BF4" w:rsidRDefault="00416BF4" w:rsidP="009902CA">
      <w:pPr>
        <w:ind w:left="1080"/>
      </w:pPr>
      <w:proofErr w:type="gramStart"/>
      <w:r>
        <w:t>eduroam</w:t>
      </w:r>
      <w:proofErr w:type="gramEnd"/>
      <w:r w:rsidR="00465BAA">
        <w:t xml:space="preserve"> uses the RADIUS protocol which is a stateless protocol</w:t>
      </w:r>
      <w:r>
        <w:t>. It uses UDP</w:t>
      </w:r>
      <w:r w:rsidR="00D003C1">
        <w:t xml:space="preserve"> over ports 1812 and 1813</w:t>
      </w:r>
      <w:r>
        <w:t xml:space="preserve"> as network transport and </w:t>
      </w:r>
      <w:r w:rsidR="0092331A">
        <w:t>is designed with the ability</w:t>
      </w:r>
      <w:r>
        <w:t xml:space="preserve"> </w:t>
      </w:r>
      <w:r w:rsidR="00465BAA">
        <w:t>to deal with failover servers</w:t>
      </w:r>
      <w:r w:rsidR="0092331A">
        <w:t xml:space="preserve">. </w:t>
      </w:r>
      <w:r>
        <w:t xml:space="preserve"> The </w:t>
      </w:r>
      <w:proofErr w:type="spellStart"/>
      <w:proofErr w:type="gramStart"/>
      <w:r>
        <w:t>IdP</w:t>
      </w:r>
      <w:proofErr w:type="spellEnd"/>
      <w:proofErr w:type="gramEnd"/>
      <w:r>
        <w:t xml:space="preserve"> Installer only installs a single instance of </w:t>
      </w:r>
      <w:proofErr w:type="spellStart"/>
      <w:r>
        <w:t>FreeRADIUS</w:t>
      </w:r>
      <w:proofErr w:type="spellEnd"/>
      <w:r>
        <w:t xml:space="preserve"> </w:t>
      </w:r>
      <w:r w:rsidR="0092331A">
        <w:t xml:space="preserve">directed to </w:t>
      </w:r>
      <w:r>
        <w:t xml:space="preserve">a pool of upstream Federation Lever Radius servers (FLRs) for Canada.  </w:t>
      </w:r>
      <w:r w:rsidR="00465BAA">
        <w:t xml:space="preserve"> </w:t>
      </w:r>
    </w:p>
    <w:p w14:paraId="69F447E7" w14:textId="77777777" w:rsidR="005729D4" w:rsidRDefault="00465BAA" w:rsidP="009902CA">
      <w:pPr>
        <w:ind w:left="1080"/>
      </w:pPr>
      <w:r>
        <w:t xml:space="preserve">Clients </w:t>
      </w:r>
      <w:r w:rsidR="00416BF4">
        <w:t xml:space="preserve">that communicate with the locally deployed </w:t>
      </w:r>
      <w:proofErr w:type="spellStart"/>
      <w:r w:rsidR="00416BF4">
        <w:t>FreeRADIUS</w:t>
      </w:r>
      <w:proofErr w:type="spellEnd"/>
      <w:r w:rsidR="00416BF4">
        <w:t xml:space="preserve"> server do so by DNS lookup. Clients are defined as </w:t>
      </w:r>
      <w:r>
        <w:t>smartphones, laptops, access points, and other RA</w:t>
      </w:r>
      <w:r w:rsidR="00416BF4">
        <w:t>DIUS servers.</w:t>
      </w:r>
      <w:r>
        <w:t xml:space="preserve"> </w:t>
      </w:r>
    </w:p>
    <w:p w14:paraId="722F0BD1" w14:textId="46CB59FF" w:rsidR="00465BAA" w:rsidRDefault="00416BF4" w:rsidP="005729D4">
      <w:pPr>
        <w:ind w:left="1080"/>
      </w:pPr>
      <w:r>
        <w:t>The RADIUS protocol does not require state retention between discrete connections to RADIUS.</w:t>
      </w:r>
      <w:r w:rsidR="005729D4">
        <w:t xml:space="preserve">  If</w:t>
      </w:r>
      <w:r w:rsidR="00465BAA">
        <w:t xml:space="preserve"> the address presented to a </w:t>
      </w:r>
      <w:r>
        <w:t xml:space="preserve">client has one or more </w:t>
      </w:r>
      <w:r w:rsidR="00465BAA">
        <w:t>service instance</w:t>
      </w:r>
      <w:r>
        <w:t>s</w:t>
      </w:r>
      <w:r w:rsidR="00465BAA">
        <w:t xml:space="preserve"> behind it, th</w:t>
      </w:r>
      <w:r>
        <w:t xml:space="preserve">e transaction will be processed regardless of which server </w:t>
      </w:r>
      <w:r w:rsidR="005729D4">
        <w:t xml:space="preserve">it </w:t>
      </w:r>
      <w:r>
        <w:t xml:space="preserve">communicated with </w:t>
      </w:r>
      <w:r w:rsidR="005729D4">
        <w:t>initially</w:t>
      </w:r>
      <w:r>
        <w:t>.</w:t>
      </w:r>
    </w:p>
    <w:p w14:paraId="7460A533" w14:textId="0D213838" w:rsidR="00CB7EB7" w:rsidRDefault="00CB7EB7" w:rsidP="00CB7EB7">
      <w:pPr>
        <w:ind w:left="1080"/>
      </w:pPr>
      <w:bookmarkStart w:id="147" w:name="_Toc251498514"/>
      <w:bookmarkEnd w:id="147"/>
    </w:p>
    <w:p w14:paraId="30EECF6F" w14:textId="548475C5" w:rsidR="00416BF4" w:rsidRDefault="00416BF4" w:rsidP="00045604">
      <w:pPr>
        <w:pStyle w:val="Heading5"/>
        <w:numPr>
          <w:ilvl w:val="3"/>
          <w:numId w:val="7"/>
        </w:numPr>
      </w:pPr>
      <w:bookmarkStart w:id="148" w:name="_Toc251498515"/>
      <w:proofErr w:type="spellStart"/>
      <w:r>
        <w:t>FedSSO</w:t>
      </w:r>
      <w:proofErr w:type="spellEnd"/>
      <w:r>
        <w:t xml:space="preserve"> </w:t>
      </w:r>
      <w:r w:rsidR="00070182">
        <w:t xml:space="preserve">Reliability </w:t>
      </w:r>
      <w:r>
        <w:t>Aspects</w:t>
      </w:r>
      <w:bookmarkEnd w:id="148"/>
    </w:p>
    <w:p w14:paraId="53686913" w14:textId="12A7EAD2" w:rsidR="00AD2A0C" w:rsidRDefault="00E57561" w:rsidP="00AD2A0C">
      <w:pPr>
        <w:ind w:left="1080"/>
      </w:pPr>
      <w:proofErr w:type="spellStart"/>
      <w:r>
        <w:t>FedSSO</w:t>
      </w:r>
      <w:proofErr w:type="spellEnd"/>
      <w:r>
        <w:t xml:space="preserve"> uses the Shibboleth software</w:t>
      </w:r>
      <w:r w:rsidR="00D003C1">
        <w:t xml:space="preserve"> to implement the SAML protocol</w:t>
      </w:r>
      <w:r w:rsidR="005729D4">
        <w:t>,</w:t>
      </w:r>
      <w:r w:rsidR="00D003C1">
        <w:t xml:space="preserve"> which travels over HTTPS TCP port 443.</w:t>
      </w:r>
      <w:r>
        <w:t xml:space="preserve">  Shibboleth authentica</w:t>
      </w:r>
      <w:r w:rsidR="00D003C1">
        <w:t>tion and the population</w:t>
      </w:r>
      <w:r w:rsidR="00AD2A0C">
        <w:t xml:space="preserve"> of attributes in the assertion respo</w:t>
      </w:r>
      <w:r w:rsidR="00D003C1">
        <w:t xml:space="preserve">nse do not require </w:t>
      </w:r>
      <w:proofErr w:type="spellStart"/>
      <w:r w:rsidR="00D003C1">
        <w:t>statefulness</w:t>
      </w:r>
      <w:proofErr w:type="spellEnd"/>
      <w:r w:rsidR="00D003C1">
        <w:t>. I</w:t>
      </w:r>
      <w:r w:rsidR="005729D4">
        <w:t>n</w:t>
      </w:r>
      <w:r w:rsidR="00AD2A0C">
        <w:t xml:space="preserve"> a single request</w:t>
      </w:r>
      <w:r w:rsidR="005729D4">
        <w:t>,</w:t>
      </w:r>
      <w:r w:rsidR="00AD2A0C">
        <w:t xml:space="preserve"> the end user</w:t>
      </w:r>
      <w:r w:rsidR="005729D4">
        <w:t>’</w:t>
      </w:r>
      <w:r w:rsidR="00AD2A0C">
        <w:t xml:space="preserve">s browser handles the delivery of the authentication assertion to the service provider in </w:t>
      </w:r>
      <w:r w:rsidR="00D003C1">
        <w:t xml:space="preserve">the </w:t>
      </w:r>
      <w:r w:rsidR="00AD2A0C">
        <w:t>SAML2</w:t>
      </w:r>
      <w:r w:rsidR="00D003C1">
        <w:t xml:space="preserve"> assertion over HTTPS</w:t>
      </w:r>
      <w:r w:rsidR="00AD2A0C">
        <w:t xml:space="preserve">.  </w:t>
      </w:r>
      <w:r w:rsidR="005729D4">
        <w:t>S</w:t>
      </w:r>
      <w:r w:rsidR="00AD2A0C">
        <w:t>ubsequent visits to</w:t>
      </w:r>
      <w:r w:rsidR="005729D4">
        <w:t xml:space="preserve"> a</w:t>
      </w:r>
      <w:r w:rsidR="00AD2A0C">
        <w:t xml:space="preserve"> </w:t>
      </w:r>
      <w:proofErr w:type="spellStart"/>
      <w:r w:rsidR="00AD2A0C">
        <w:t>FedSSO</w:t>
      </w:r>
      <w:proofErr w:type="spellEnd"/>
      <w:r w:rsidR="00AD2A0C">
        <w:t xml:space="preserve"> </w:t>
      </w:r>
      <w:proofErr w:type="spellStart"/>
      <w:proofErr w:type="gramStart"/>
      <w:r w:rsidR="00AD2A0C">
        <w:t>IdP</w:t>
      </w:r>
      <w:proofErr w:type="spellEnd"/>
      <w:proofErr w:type="gramEnd"/>
      <w:r w:rsidR="00AD2A0C">
        <w:t xml:space="preserve"> link you to the in</w:t>
      </w:r>
      <w:r w:rsidR="005729D4">
        <w:t>-</w:t>
      </w:r>
      <w:r w:rsidR="00AD2A0C">
        <w:t>memory record of your session</w:t>
      </w:r>
      <w:r w:rsidR="005729D4">
        <w:t>.</w:t>
      </w:r>
      <w:r w:rsidR="00AD2A0C">
        <w:t xml:space="preserve"> </w:t>
      </w:r>
      <w:r w:rsidR="005729D4">
        <w:t xml:space="preserve"> If the session is terminated, the user</w:t>
      </w:r>
      <w:r w:rsidR="00AD2A0C">
        <w:t xml:space="preserve"> </w:t>
      </w:r>
      <w:r w:rsidR="005729D4">
        <w:t>is</w:t>
      </w:r>
      <w:r w:rsidR="00AD2A0C">
        <w:t xml:space="preserve"> forced to re-authenticate again. Managing the session across more than one server </w:t>
      </w:r>
      <w:r w:rsidR="00D003C1">
        <w:t xml:space="preserve">is an advanced option in Shibboleth but </w:t>
      </w:r>
      <w:r w:rsidR="00AD2A0C">
        <w:t xml:space="preserve">is not supported by </w:t>
      </w:r>
      <w:r w:rsidR="00D003C1">
        <w:t xml:space="preserve">the </w:t>
      </w:r>
      <w:proofErr w:type="spellStart"/>
      <w:proofErr w:type="gramStart"/>
      <w:r w:rsidR="00D003C1">
        <w:t>IdP</w:t>
      </w:r>
      <w:proofErr w:type="spellEnd"/>
      <w:proofErr w:type="gramEnd"/>
      <w:r w:rsidR="00D003C1">
        <w:t xml:space="preserve"> Installer at this time. </w:t>
      </w:r>
    </w:p>
    <w:p w14:paraId="76846270" w14:textId="7DE9926E" w:rsidR="00D003C1" w:rsidRDefault="008F2E64" w:rsidP="00AD2A0C">
      <w:pPr>
        <w:ind w:left="1080"/>
      </w:pPr>
      <w:r>
        <w:t xml:space="preserve">If the Shibboleth server is restarted, the impact </w:t>
      </w:r>
      <w:r w:rsidR="00D003C1">
        <w:t>is not an outage but triggers the end user to re-authenticate again once to re-create their session.</w:t>
      </w:r>
    </w:p>
    <w:p w14:paraId="53935259" w14:textId="01AEB0B6" w:rsidR="00997FAF" w:rsidRDefault="00997FAF" w:rsidP="00AD2A0C">
      <w:pPr>
        <w:ind w:left="1080"/>
      </w:pPr>
    </w:p>
    <w:p w14:paraId="547AAF94" w14:textId="77777777" w:rsidR="00997FAF" w:rsidRDefault="00997FAF" w:rsidP="00AD2A0C">
      <w:pPr>
        <w:ind w:left="1080"/>
      </w:pPr>
    </w:p>
    <w:p w14:paraId="422D0056" w14:textId="77777777" w:rsidR="00997FAF" w:rsidRDefault="00997FAF" w:rsidP="00AD2A0C">
      <w:pPr>
        <w:ind w:left="1080"/>
      </w:pPr>
    </w:p>
    <w:p w14:paraId="0599F21A" w14:textId="591D2526" w:rsidR="00D003C1" w:rsidRPr="00916B94" w:rsidRDefault="00070182" w:rsidP="00045604">
      <w:pPr>
        <w:pStyle w:val="Heading5"/>
        <w:numPr>
          <w:ilvl w:val="3"/>
          <w:numId w:val="7"/>
        </w:numPr>
      </w:pPr>
      <w:proofErr w:type="spellStart"/>
      <w:r w:rsidRPr="00916B94">
        <w:lastRenderedPageBreak/>
        <w:t>FedSSO</w:t>
      </w:r>
      <w:proofErr w:type="spellEnd"/>
      <w:r w:rsidRPr="00916B94">
        <w:t xml:space="preserve"> and </w:t>
      </w:r>
      <w:proofErr w:type="spellStart"/>
      <w:r w:rsidR="00D003C1" w:rsidRPr="00916B94">
        <w:t>eduPersonTargetedID</w:t>
      </w:r>
      <w:proofErr w:type="spellEnd"/>
    </w:p>
    <w:p w14:paraId="46746786" w14:textId="5F688E9A" w:rsidR="00D003C1" w:rsidRDefault="00D003C1" w:rsidP="00AD2A0C">
      <w:pPr>
        <w:ind w:left="1080"/>
      </w:pPr>
      <w:r>
        <w:t xml:space="preserve">The Shibboleth server uses a local MySQL database </w:t>
      </w:r>
      <w:r w:rsidR="00CA0237">
        <w:t xml:space="preserve">as a local cache to </w:t>
      </w:r>
      <w:r>
        <w:t xml:space="preserve">store the calculated </w:t>
      </w:r>
      <w:proofErr w:type="spellStart"/>
      <w:r>
        <w:t>eduPersonTargetedID</w:t>
      </w:r>
      <w:proofErr w:type="spellEnd"/>
      <w:r w:rsidR="00D04D37">
        <w:rPr>
          <w:rStyle w:val="FootnoteReference"/>
        </w:rPr>
        <w:footnoteReference w:id="4"/>
      </w:r>
      <w:r>
        <w:t xml:space="preserve"> value</w:t>
      </w:r>
      <w:r w:rsidR="00D04D37">
        <w:t xml:space="preserve">. </w:t>
      </w:r>
      <w:proofErr w:type="spellStart"/>
      <w:proofErr w:type="gramStart"/>
      <w:r w:rsidR="00FF181B">
        <w:t>eduPersonTargetedID</w:t>
      </w:r>
      <w:proofErr w:type="spellEnd"/>
      <w:proofErr w:type="gramEnd"/>
      <w:r w:rsidR="00FF181B">
        <w:t xml:space="preserve"> is a pseudo-a</w:t>
      </w:r>
      <w:r w:rsidR="00D04D37">
        <w:t>nonymous privacy preserving identifier that is calculated for each user per Service Provider. CANARIE’s CAF requires it to be release as a default attribute given that it does not reveal any personally identifiable information.</w:t>
      </w:r>
    </w:p>
    <w:p w14:paraId="6EAE0DDB" w14:textId="13FE505E" w:rsidR="00CB7EB7" w:rsidRDefault="00D04D37" w:rsidP="00D04D37">
      <w:pPr>
        <w:ind w:left="1080"/>
      </w:pPr>
      <w:r>
        <w:t xml:space="preserve">If </w:t>
      </w:r>
      <w:r w:rsidR="005729D4">
        <w:t xml:space="preserve">a </w:t>
      </w:r>
      <w:r>
        <w:t>load</w:t>
      </w:r>
      <w:r w:rsidR="005729D4">
        <w:t>-</w:t>
      </w:r>
      <w:r>
        <w:t xml:space="preserve">balanced model of </w:t>
      </w:r>
      <w:r w:rsidR="005729D4">
        <w:t>two</w:t>
      </w:r>
      <w:r>
        <w:t xml:space="preserve"> production servers </w:t>
      </w:r>
      <w:r w:rsidR="005729D4">
        <w:t xml:space="preserve">is </w:t>
      </w:r>
      <w:r>
        <w:t xml:space="preserve">used in an active-standby strategy, the MySQL database </w:t>
      </w:r>
      <w:r w:rsidR="00CA0237">
        <w:t xml:space="preserve">MAY </w:t>
      </w:r>
      <w:r>
        <w:t>be replicated to the standby server</w:t>
      </w:r>
      <w:r w:rsidR="00993109">
        <w:t xml:space="preserve">. </w:t>
      </w:r>
      <w:r>
        <w:t>More on this topic may be found in the advanced section of this document.</w:t>
      </w:r>
    </w:p>
    <w:p w14:paraId="703B2A40" w14:textId="4FE222EC" w:rsidR="00A262DC" w:rsidRDefault="00A262DC">
      <w:pPr>
        <w:spacing w:after="0" w:line="240" w:lineRule="auto"/>
        <w:ind w:left="0"/>
      </w:pPr>
      <w:bookmarkStart w:id="149" w:name="_Toc251498516"/>
      <w:bookmarkEnd w:id="149"/>
    </w:p>
    <w:p w14:paraId="0992F36A" w14:textId="77777777" w:rsidR="00A32B06" w:rsidRDefault="00A32B06" w:rsidP="00F81045">
      <w:pPr>
        <w:ind w:left="1080"/>
      </w:pPr>
    </w:p>
    <w:p w14:paraId="20EC5D67" w14:textId="49339551" w:rsidR="00070182" w:rsidRDefault="00070182" w:rsidP="00070182">
      <w:pPr>
        <w:pStyle w:val="Caption"/>
        <w:keepNext/>
      </w:pPr>
      <w:proofErr w:type="gramStart"/>
      <w:r>
        <w:t xml:space="preserve">Table </w:t>
      </w:r>
      <w:fldSimple w:instr=" SEQ Table \* ARABIC ">
        <w:r w:rsidR="00BC16CE">
          <w:rPr>
            <w:noProof/>
          </w:rPr>
          <w:t>2</w:t>
        </w:r>
      </w:fldSimple>
      <w:r>
        <w:t>.</w:t>
      </w:r>
      <w:proofErr w:type="gramEnd"/>
      <w:r>
        <w:t xml:space="preserve"> Summary of service reliability aspects </w:t>
      </w:r>
      <w:proofErr w:type="spellStart"/>
      <w:r>
        <w:t>vis</w:t>
      </w:r>
      <w:proofErr w:type="spellEnd"/>
      <w:r>
        <w:t>-a-</w:t>
      </w:r>
      <w:proofErr w:type="spellStart"/>
      <w:r>
        <w:t>vis</w:t>
      </w:r>
      <w:proofErr w:type="spellEnd"/>
      <w:r>
        <w:t xml:space="preserve"> load</w:t>
      </w:r>
      <w:r w:rsidR="00FF181B">
        <w:t xml:space="preserve"> </w:t>
      </w:r>
      <w:r>
        <w:t>balancing</w:t>
      </w:r>
    </w:p>
    <w:tbl>
      <w:tblPr>
        <w:tblStyle w:val="ColorfulGrid-Accent1"/>
        <w:tblW w:w="0" w:type="auto"/>
        <w:tblLook w:val="04A0" w:firstRow="1" w:lastRow="0" w:firstColumn="1" w:lastColumn="0" w:noHBand="0" w:noVBand="1"/>
      </w:tblPr>
      <w:tblGrid>
        <w:gridCol w:w="2676"/>
        <w:gridCol w:w="2676"/>
        <w:gridCol w:w="2677"/>
        <w:gridCol w:w="2677"/>
      </w:tblGrid>
      <w:tr w:rsidR="00070182" w14:paraId="4CE376FB" w14:textId="77777777" w:rsidTr="00070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245BD5E6" w14:textId="4E069D32" w:rsidR="00A32B06" w:rsidRDefault="00A32B06" w:rsidP="00F81045">
            <w:pPr>
              <w:ind w:left="0"/>
            </w:pPr>
            <w:r>
              <w:t>Service</w:t>
            </w:r>
          </w:p>
        </w:tc>
        <w:tc>
          <w:tcPr>
            <w:tcW w:w="2676" w:type="dxa"/>
          </w:tcPr>
          <w:p w14:paraId="72299791" w14:textId="0618E9DA"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 xml:space="preserve">Load balancer </w:t>
            </w:r>
            <w:r w:rsidR="00070182">
              <w:t xml:space="preserve">possible </w:t>
            </w:r>
            <w:r>
              <w:t>approach</w:t>
            </w:r>
            <w:r w:rsidR="00070182">
              <w:t>es</w:t>
            </w:r>
          </w:p>
        </w:tc>
        <w:tc>
          <w:tcPr>
            <w:tcW w:w="2677" w:type="dxa"/>
          </w:tcPr>
          <w:p w14:paraId="40A88CAA" w14:textId="5D460018"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Service statelessness</w:t>
            </w:r>
          </w:p>
        </w:tc>
        <w:tc>
          <w:tcPr>
            <w:tcW w:w="2677" w:type="dxa"/>
          </w:tcPr>
          <w:p w14:paraId="1D291A52" w14:textId="15930AA7" w:rsidR="00A32B06" w:rsidRDefault="00A32B06" w:rsidP="00F81045">
            <w:pPr>
              <w:ind w:left="0"/>
              <w:cnfStyle w:val="100000000000" w:firstRow="1" w:lastRow="0" w:firstColumn="0" w:lastColumn="0" w:oddVBand="0" w:evenVBand="0" w:oddHBand="0" w:evenHBand="0" w:firstRowFirstColumn="0" w:firstRowLastColumn="0" w:lastRowFirstColumn="0" w:lastRowLastColumn="0"/>
            </w:pPr>
            <w:r>
              <w:t>DNS resolution practice for service</w:t>
            </w:r>
          </w:p>
        </w:tc>
      </w:tr>
      <w:tr w:rsidR="00070182" w14:paraId="16FCD253" w14:textId="77777777" w:rsidTr="00070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6" w:type="dxa"/>
          </w:tcPr>
          <w:p w14:paraId="4D58680E" w14:textId="48FAAA90" w:rsidR="00A32B06" w:rsidRDefault="00A32B06" w:rsidP="00F81045">
            <w:pPr>
              <w:ind w:left="0"/>
            </w:pPr>
            <w:r>
              <w:t>Eduroam RADIUS</w:t>
            </w:r>
            <w:r>
              <w:br/>
              <w:t>(</w:t>
            </w:r>
            <w:proofErr w:type="spellStart"/>
            <w:r>
              <w:t>FreeRADIUS</w:t>
            </w:r>
            <w:proofErr w:type="spellEnd"/>
            <w:r w:rsidR="00070182">
              <w:t>)</w:t>
            </w:r>
          </w:p>
        </w:tc>
        <w:tc>
          <w:tcPr>
            <w:tcW w:w="2676" w:type="dxa"/>
          </w:tcPr>
          <w:p w14:paraId="539CB800" w14:textId="6A7BCD05"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Active-Active, Active-</w:t>
            </w:r>
            <w:proofErr w:type="spellStart"/>
            <w:r>
              <w:t>Standy</w:t>
            </w:r>
            <w:proofErr w:type="spellEnd"/>
          </w:p>
        </w:tc>
        <w:tc>
          <w:tcPr>
            <w:tcW w:w="2677" w:type="dxa"/>
          </w:tcPr>
          <w:p w14:paraId="3E4BCCD0" w14:textId="1AE208D3"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RADIUS is stateless</w:t>
            </w:r>
          </w:p>
        </w:tc>
        <w:tc>
          <w:tcPr>
            <w:tcW w:w="2677" w:type="dxa"/>
          </w:tcPr>
          <w:p w14:paraId="7CFD2837" w14:textId="53E502B7" w:rsidR="00A32B06" w:rsidRDefault="00070182" w:rsidP="00F81045">
            <w:pPr>
              <w:ind w:left="0"/>
              <w:cnfStyle w:val="000000100000" w:firstRow="0" w:lastRow="0" w:firstColumn="0" w:lastColumn="0" w:oddVBand="0" w:evenVBand="0" w:oddHBand="1" w:evenHBand="0" w:firstRowFirstColumn="0" w:firstRowLastColumn="0" w:lastRowFirstColumn="0" w:lastRowLastColumn="0"/>
            </w:pPr>
            <w:r>
              <w:t>Only at startup. Do not rely on DNS entries to abstract or provide fault tolerance of other network elements.</w:t>
            </w:r>
          </w:p>
        </w:tc>
      </w:tr>
      <w:tr w:rsidR="00070182" w14:paraId="413320BB" w14:textId="77777777" w:rsidTr="00070182">
        <w:tc>
          <w:tcPr>
            <w:cnfStyle w:val="001000000000" w:firstRow="0" w:lastRow="0" w:firstColumn="1" w:lastColumn="0" w:oddVBand="0" w:evenVBand="0" w:oddHBand="0" w:evenHBand="0" w:firstRowFirstColumn="0" w:firstRowLastColumn="0" w:lastRowFirstColumn="0" w:lastRowLastColumn="0"/>
            <w:tcW w:w="2676" w:type="dxa"/>
          </w:tcPr>
          <w:p w14:paraId="7C1D75DE" w14:textId="0CC57703" w:rsidR="00A32B06" w:rsidRDefault="00A32B06" w:rsidP="00F81045">
            <w:pPr>
              <w:ind w:left="0"/>
            </w:pPr>
            <w:proofErr w:type="spellStart"/>
            <w:r>
              <w:t>FedSSO</w:t>
            </w:r>
            <w:proofErr w:type="spellEnd"/>
            <w:r>
              <w:t xml:space="preserve"> SAML (Shibboleth)</w:t>
            </w:r>
          </w:p>
        </w:tc>
        <w:tc>
          <w:tcPr>
            <w:tcW w:w="2676" w:type="dxa"/>
          </w:tcPr>
          <w:p w14:paraId="113FBCF0" w14:textId="168C9BE9"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Active-</w:t>
            </w:r>
            <w:proofErr w:type="spellStart"/>
            <w:r>
              <w:t>Standy</w:t>
            </w:r>
            <w:proofErr w:type="spellEnd"/>
            <w:r>
              <w:t xml:space="preserve">, Active-Active possible, but not by the </w:t>
            </w:r>
            <w:proofErr w:type="spellStart"/>
            <w:r>
              <w:t>IdP</w:t>
            </w:r>
            <w:proofErr w:type="spellEnd"/>
            <w:r>
              <w:t xml:space="preserve"> Installer</w:t>
            </w:r>
          </w:p>
        </w:tc>
        <w:tc>
          <w:tcPr>
            <w:tcW w:w="2677" w:type="dxa"/>
          </w:tcPr>
          <w:p w14:paraId="553FFD42" w14:textId="6E5BAF41" w:rsidR="00A32B06" w:rsidRDefault="00070182" w:rsidP="00070182">
            <w:pPr>
              <w:ind w:left="0"/>
              <w:cnfStyle w:val="000000000000" w:firstRow="0" w:lastRow="0" w:firstColumn="0" w:lastColumn="0" w:oddVBand="0" w:evenVBand="0" w:oddHBand="0" w:evenHBand="0" w:firstRowFirstColumn="0" w:firstRowLastColumn="0" w:lastRowFirstColumn="0" w:lastRowLastColumn="0"/>
            </w:pPr>
            <w:r>
              <w:t xml:space="preserve">Authentication transactions and attribute </w:t>
            </w:r>
            <w:proofErr w:type="gramStart"/>
            <w:r>
              <w:t>resolution,</w:t>
            </w:r>
            <w:proofErr w:type="gramEnd"/>
            <w:r>
              <w:t xml:space="preserve"> can be stateless. Persistence of SSO session ‘in memory’ record on server, no.</w:t>
            </w:r>
          </w:p>
        </w:tc>
        <w:tc>
          <w:tcPr>
            <w:tcW w:w="2677" w:type="dxa"/>
          </w:tcPr>
          <w:p w14:paraId="12E39E0D" w14:textId="3A2A186D" w:rsidR="00A32B06" w:rsidRDefault="00070182" w:rsidP="00F81045">
            <w:pPr>
              <w:ind w:left="0"/>
              <w:cnfStyle w:val="000000000000" w:firstRow="0" w:lastRow="0" w:firstColumn="0" w:lastColumn="0" w:oddVBand="0" w:evenVBand="0" w:oddHBand="0" w:evenHBand="0" w:firstRowFirstColumn="0" w:firstRowLastColumn="0" w:lastRowFirstColumn="0" w:lastRowLastColumn="0"/>
            </w:pPr>
            <w:r>
              <w:t>Only at startup. Do not rely on DNS entries to abstract or provide fault tolerance of other network elements</w:t>
            </w:r>
          </w:p>
        </w:tc>
      </w:tr>
    </w:tbl>
    <w:p w14:paraId="16BEABEF" w14:textId="77777777" w:rsidR="00A32B06" w:rsidRDefault="00A32B06" w:rsidP="00F81045">
      <w:pPr>
        <w:ind w:left="1080"/>
      </w:pPr>
    </w:p>
    <w:p w14:paraId="75BC98B4" w14:textId="18DA0D6E" w:rsidR="00636B00" w:rsidRPr="00636B00" w:rsidRDefault="00636B00" w:rsidP="00636B00">
      <w:pPr>
        <w:ind w:left="0"/>
      </w:pPr>
      <w:bookmarkStart w:id="150" w:name="_Toc251421564"/>
    </w:p>
    <w:p w14:paraId="68FDEF8E" w14:textId="1EE8C273" w:rsidR="00AE24CA" w:rsidRDefault="00AE24CA" w:rsidP="00045604">
      <w:pPr>
        <w:pStyle w:val="Heading1"/>
        <w:numPr>
          <w:ilvl w:val="0"/>
          <w:numId w:val="7"/>
        </w:numPr>
      </w:pPr>
      <w:bookmarkStart w:id="151" w:name="_Toc251421565"/>
      <w:bookmarkStart w:id="152" w:name="_Toc251498526"/>
      <w:bookmarkStart w:id="153" w:name="_Toc293750144"/>
      <w:bookmarkEnd w:id="100"/>
      <w:bookmarkEnd w:id="150"/>
      <w:r>
        <w:lastRenderedPageBreak/>
        <w:t>Post Installation Steps</w:t>
      </w:r>
      <w:bookmarkEnd w:id="151"/>
      <w:bookmarkEnd w:id="152"/>
      <w:bookmarkEnd w:id="153"/>
    </w:p>
    <w:p w14:paraId="77F9DF62" w14:textId="1D56FD15" w:rsidR="00BA3CDF" w:rsidRPr="00BA3CDF" w:rsidRDefault="0023678A" w:rsidP="00FE5F0F">
      <w:pPr>
        <w:pStyle w:val="Heading2"/>
        <w:ind w:left="792"/>
      </w:pPr>
      <w:bookmarkStart w:id="154" w:name="_Toc293750145"/>
      <w:r>
        <w:t>.</w:t>
      </w:r>
      <w:bookmarkEnd w:id="154"/>
      <w:r>
        <w:t xml:space="preserve"> </w:t>
      </w:r>
    </w:p>
    <w:p w14:paraId="40BFA4CD" w14:textId="7068C3A9" w:rsidR="00AE24CA" w:rsidRDefault="00AE24CA" w:rsidP="00045604">
      <w:pPr>
        <w:pStyle w:val="Heading3"/>
        <w:numPr>
          <w:ilvl w:val="1"/>
          <w:numId w:val="7"/>
        </w:numPr>
      </w:pPr>
      <w:bookmarkStart w:id="155" w:name="_Toc293750146"/>
      <w:r>
        <w:t>Eduroam Specific Post Installation</w:t>
      </w:r>
      <w:bookmarkEnd w:id="155"/>
    </w:p>
    <w:p w14:paraId="7239E7E5" w14:textId="3D9CEBDD" w:rsidR="004E7466" w:rsidRDefault="004E7466" w:rsidP="00045604">
      <w:pPr>
        <w:pStyle w:val="Heading3"/>
        <w:numPr>
          <w:ilvl w:val="2"/>
          <w:numId w:val="7"/>
        </w:numPr>
      </w:pPr>
      <w:bookmarkStart w:id="156" w:name="_Toc293750147"/>
      <w:r>
        <w:t>Testing the default eduroam installation</w:t>
      </w:r>
      <w:bookmarkEnd w:id="156"/>
    </w:p>
    <w:p w14:paraId="4508DC69" w14:textId="06C25EB4" w:rsidR="004E7466" w:rsidRDefault="00FF181B" w:rsidP="00844074">
      <w:r>
        <w:t>Connecting the RADIUS configuration to your access point or controller can test the default installation</w:t>
      </w:r>
      <w:r w:rsidR="004E7466">
        <w:t xml:space="preserve"> </w:t>
      </w:r>
      <w:r>
        <w:t>by</w:t>
      </w:r>
      <w:r w:rsidR="004E7466">
        <w:t xml:space="preserve"> using a client (smartphone or laptop) to authenticate </w:t>
      </w:r>
      <w:r>
        <w:t>to the SSID you have configured</w:t>
      </w:r>
      <w:r w:rsidR="004E7466">
        <w:t>.</w:t>
      </w:r>
    </w:p>
    <w:p w14:paraId="28E81350" w14:textId="77777777" w:rsidR="004E7466" w:rsidRDefault="004E7466" w:rsidP="00844074">
      <w:r>
        <w:t>The wireless access point configuration can be quite detailed but minimally it would be WPA2, 802.1x authentication and points to this RADIUS instance.</w:t>
      </w:r>
    </w:p>
    <w:p w14:paraId="73D0931D" w14:textId="77777777" w:rsidR="004E7466" w:rsidRDefault="004E7466" w:rsidP="00844074">
      <w:r>
        <w:t xml:space="preserve">The chosen test client will then need to submit a </w:t>
      </w:r>
      <w:proofErr w:type="spellStart"/>
      <w:r>
        <w:t>userid</w:t>
      </w:r>
      <w:proofErr w:type="spellEnd"/>
      <w:r>
        <w:t xml:space="preserve"> of ‘some_id@yourdomain.ca’ and the appropriate password. </w:t>
      </w:r>
    </w:p>
    <w:p w14:paraId="097E83FA" w14:textId="77777777" w:rsidR="004E7466" w:rsidRDefault="004E7466" w:rsidP="00844074">
      <w:r>
        <w:t>Windows clients may require additional configuration to either trust the certificate (self-signed) and likely the certificate authority as well.</w:t>
      </w:r>
    </w:p>
    <w:p w14:paraId="4811618A" w14:textId="39693BE0" w:rsidR="004E7466" w:rsidRDefault="004E7466" w:rsidP="00844074">
      <w:r>
        <w:t xml:space="preserve">The ability to validate or test eduroam transit is not possible until your production server is connected to the top level Federation Level RADIUS servers. </w:t>
      </w:r>
    </w:p>
    <w:p w14:paraId="73FBE4E7" w14:textId="5599B8E7" w:rsidR="004E7466" w:rsidRPr="004E7466" w:rsidRDefault="004E7466" w:rsidP="00844074">
      <w:r>
        <w:t xml:space="preserve">  </w:t>
      </w:r>
    </w:p>
    <w:p w14:paraId="3A3E6A72" w14:textId="0F370D82" w:rsidR="00BA3CDF" w:rsidRDefault="00BA3CDF" w:rsidP="00045604">
      <w:pPr>
        <w:pStyle w:val="Heading3"/>
        <w:numPr>
          <w:ilvl w:val="2"/>
          <w:numId w:val="7"/>
        </w:numPr>
      </w:pPr>
      <w:bookmarkStart w:id="157" w:name="_Toc293750148"/>
      <w:r>
        <w:t>Starting and Stopping the service</w:t>
      </w:r>
      <w:bookmarkEnd w:id="157"/>
    </w:p>
    <w:p w14:paraId="25E527DF" w14:textId="166E8654" w:rsidR="00BA3CDF" w:rsidRDefault="00BA3CDF" w:rsidP="0023678A">
      <w:r>
        <w:t xml:space="preserve">The </w:t>
      </w:r>
      <w:proofErr w:type="spellStart"/>
      <w:r>
        <w:t>freeRADIUS</w:t>
      </w:r>
      <w:proofErr w:type="spellEnd"/>
      <w:r>
        <w:t xml:space="preserve"> </w:t>
      </w:r>
      <w:proofErr w:type="gramStart"/>
      <w:r>
        <w:t>service use</w:t>
      </w:r>
      <w:proofErr w:type="gramEnd"/>
      <w:r>
        <w:t xml:space="preserve"> the standard start/stop methodology and should automatically start on server reboot.</w:t>
      </w:r>
    </w:p>
    <w:p w14:paraId="623BFA18" w14:textId="50B33AC5" w:rsidR="0023678A" w:rsidRDefault="0023678A" w:rsidP="0023678A">
      <w:r w:rsidRPr="00FE5F0F">
        <w:rPr>
          <w:b/>
        </w:rPr>
        <w:t>Manually starting the service:</w:t>
      </w:r>
      <w:r>
        <w:t xml:space="preserve"> </w:t>
      </w:r>
      <w:r w:rsidRPr="00FE5F0F">
        <w:rPr>
          <w:i/>
        </w:rPr>
        <w:t xml:space="preserve">service </w:t>
      </w:r>
      <w:proofErr w:type="spellStart"/>
      <w:r w:rsidRPr="00FE5F0F">
        <w:rPr>
          <w:i/>
        </w:rPr>
        <w:t>radiusd</w:t>
      </w:r>
      <w:proofErr w:type="spellEnd"/>
      <w:r w:rsidRPr="00FE5F0F">
        <w:rPr>
          <w:i/>
        </w:rPr>
        <w:t xml:space="preserve"> start</w:t>
      </w:r>
    </w:p>
    <w:p w14:paraId="2601EC80" w14:textId="01A5CCEC" w:rsidR="0023678A" w:rsidRDefault="0023678A" w:rsidP="0023678A">
      <w:r w:rsidRPr="00FE5F0F">
        <w:rPr>
          <w:b/>
        </w:rPr>
        <w:t>Manually stopping the service:</w:t>
      </w:r>
      <w:r>
        <w:t xml:space="preserve"> </w:t>
      </w:r>
      <w:r w:rsidRPr="00FE5F0F">
        <w:rPr>
          <w:i/>
        </w:rPr>
        <w:t xml:space="preserve">service </w:t>
      </w:r>
      <w:proofErr w:type="spellStart"/>
      <w:r w:rsidRPr="00FE5F0F">
        <w:rPr>
          <w:i/>
        </w:rPr>
        <w:t>radiusd</w:t>
      </w:r>
      <w:proofErr w:type="spellEnd"/>
      <w:r w:rsidRPr="00FE5F0F">
        <w:rPr>
          <w:i/>
        </w:rPr>
        <w:t xml:space="preserve"> stop</w:t>
      </w:r>
    </w:p>
    <w:p w14:paraId="38AF4BE7" w14:textId="2AF0B4EA" w:rsidR="00BA3CDF" w:rsidRPr="00BA3CDF" w:rsidRDefault="00BA3CDF" w:rsidP="0023678A"/>
    <w:p w14:paraId="7198144B" w14:textId="54240F28" w:rsidR="005827B4" w:rsidRDefault="005827B4" w:rsidP="00045604">
      <w:pPr>
        <w:pStyle w:val="Heading4"/>
        <w:numPr>
          <w:ilvl w:val="2"/>
          <w:numId w:val="7"/>
        </w:numPr>
      </w:pPr>
      <w:bookmarkStart w:id="158" w:name="_Toc293750149"/>
      <w:r>
        <w:t>Replacing Auto-generated Self-signed Certificate</w:t>
      </w:r>
      <w:bookmarkEnd w:id="158"/>
    </w:p>
    <w:p w14:paraId="3FBA028E" w14:textId="42A7C2D3" w:rsidR="005827B4" w:rsidRDefault="005827B4" w:rsidP="00AE24CA">
      <w:r>
        <w:t xml:space="preserve">The </w:t>
      </w:r>
      <w:proofErr w:type="spellStart"/>
      <w:proofErr w:type="gramStart"/>
      <w:r>
        <w:t>IdP</w:t>
      </w:r>
      <w:proofErr w:type="spellEnd"/>
      <w:proofErr w:type="gramEnd"/>
      <w:r>
        <w:t xml:space="preserve"> Installer auto-generates TLS certificates from the </w:t>
      </w:r>
      <w:proofErr w:type="spellStart"/>
      <w:r>
        <w:t>freeRADIUS</w:t>
      </w:r>
      <w:proofErr w:type="spellEnd"/>
      <w:r>
        <w:t xml:space="preserve"> cert bootstrap process.  To update the certificate to a commercial one you will need to:</w:t>
      </w:r>
    </w:p>
    <w:p w14:paraId="2FE613BE" w14:textId="1F86E2C3" w:rsidR="00513404" w:rsidRDefault="00513404" w:rsidP="00045604">
      <w:pPr>
        <w:pStyle w:val="ListParagraph"/>
        <w:numPr>
          <w:ilvl w:val="0"/>
          <w:numId w:val="19"/>
        </w:numPr>
      </w:pPr>
      <w:r>
        <w:t>Sign into the machine as root</w:t>
      </w:r>
    </w:p>
    <w:p w14:paraId="14B6075E" w14:textId="2DF95145" w:rsidR="00513404" w:rsidRDefault="00513404" w:rsidP="00045604">
      <w:pPr>
        <w:pStyle w:val="ListParagraph"/>
        <w:numPr>
          <w:ilvl w:val="0"/>
          <w:numId w:val="19"/>
        </w:numPr>
      </w:pPr>
      <w:r>
        <w:t>Cd /</w:t>
      </w:r>
      <w:proofErr w:type="spellStart"/>
      <w:r>
        <w:t>etc</w:t>
      </w:r>
      <w:proofErr w:type="spellEnd"/>
      <w:r>
        <w:t>/</w:t>
      </w:r>
      <w:proofErr w:type="spellStart"/>
      <w:r>
        <w:t>radddb</w:t>
      </w:r>
      <w:proofErr w:type="spellEnd"/>
      <w:r>
        <w:t>/certs</w:t>
      </w:r>
    </w:p>
    <w:p w14:paraId="4D71162D" w14:textId="306F00F1" w:rsidR="00513404" w:rsidRDefault="00513404" w:rsidP="00045604">
      <w:pPr>
        <w:pStyle w:val="ListParagraph"/>
        <w:numPr>
          <w:ilvl w:val="0"/>
          <w:numId w:val="19"/>
        </w:numPr>
      </w:pPr>
      <w:r>
        <w:t>Choose to generate a new Certificate Signing Request (CSR) or use the existing one</w:t>
      </w:r>
    </w:p>
    <w:p w14:paraId="763084D4" w14:textId="670830B8" w:rsidR="00513404" w:rsidRDefault="00513404" w:rsidP="00045604">
      <w:pPr>
        <w:pStyle w:val="ListParagraph"/>
        <w:numPr>
          <w:ilvl w:val="1"/>
          <w:numId w:val="19"/>
        </w:numPr>
      </w:pPr>
      <w:r>
        <w:t>Ensure the extended key usage aspects of the TLS certificate are present for RADIUS usage</w:t>
      </w:r>
    </w:p>
    <w:p w14:paraId="4041FF86" w14:textId="1472C17E" w:rsidR="00513404" w:rsidRDefault="00513404" w:rsidP="00045604">
      <w:pPr>
        <w:pStyle w:val="ListParagraph"/>
        <w:numPr>
          <w:ilvl w:val="0"/>
          <w:numId w:val="19"/>
        </w:numPr>
      </w:pPr>
      <w:r>
        <w:t>Replace server.crt with the relevant certificate</w:t>
      </w:r>
    </w:p>
    <w:p w14:paraId="2174BB0E" w14:textId="29C20E6C" w:rsidR="005827B4" w:rsidRDefault="00513404" w:rsidP="00045604">
      <w:pPr>
        <w:pStyle w:val="ListParagraph"/>
        <w:numPr>
          <w:ilvl w:val="0"/>
          <w:numId w:val="19"/>
        </w:numPr>
      </w:pPr>
      <w:r>
        <w:t xml:space="preserve">Restart the </w:t>
      </w:r>
      <w:proofErr w:type="spellStart"/>
      <w:r>
        <w:t>freeradius</w:t>
      </w:r>
      <w:proofErr w:type="spellEnd"/>
      <w:r>
        <w:t xml:space="preserve"> service by entering ‘service radius restart’</w:t>
      </w:r>
    </w:p>
    <w:p w14:paraId="0F1EF392" w14:textId="4D7A1308" w:rsidR="0003164D" w:rsidRDefault="00AE24CA" w:rsidP="00045604">
      <w:pPr>
        <w:pStyle w:val="Heading3"/>
        <w:numPr>
          <w:ilvl w:val="1"/>
          <w:numId w:val="7"/>
        </w:numPr>
      </w:pPr>
      <w:bookmarkStart w:id="159" w:name="_Toc293750150"/>
      <w:proofErr w:type="spellStart"/>
      <w:r>
        <w:lastRenderedPageBreak/>
        <w:t>FedSSO</w:t>
      </w:r>
      <w:proofErr w:type="spellEnd"/>
      <w:r>
        <w:t xml:space="preserve"> Specific Post Installation</w:t>
      </w:r>
      <w:bookmarkEnd w:id="159"/>
    </w:p>
    <w:p w14:paraId="0D1EDA21" w14:textId="3AE642A0" w:rsidR="002A2921" w:rsidRDefault="002A2921" w:rsidP="00045604">
      <w:pPr>
        <w:pStyle w:val="Heading3"/>
        <w:numPr>
          <w:ilvl w:val="2"/>
          <w:numId w:val="7"/>
        </w:numPr>
      </w:pPr>
      <w:bookmarkStart w:id="160" w:name="_Toc293750151"/>
      <w:r>
        <w:t xml:space="preserve">Testing the default </w:t>
      </w:r>
      <w:proofErr w:type="spellStart"/>
      <w:r>
        <w:t>FedSSO</w:t>
      </w:r>
      <w:proofErr w:type="spellEnd"/>
      <w:r>
        <w:t xml:space="preserve"> installation</w:t>
      </w:r>
      <w:bookmarkEnd w:id="160"/>
    </w:p>
    <w:p w14:paraId="104D014F" w14:textId="075D2768" w:rsidR="002A2921" w:rsidRDefault="00DC1DB9" w:rsidP="002A2921">
      <w:r>
        <w:t>When LDAP is the configured authentication method, a</w:t>
      </w:r>
      <w:r w:rsidR="002A2921">
        <w:t xml:space="preserve"> very simple test is to invoke the URL of:</w:t>
      </w:r>
    </w:p>
    <w:p w14:paraId="7223A82E" w14:textId="56B5A4A1" w:rsidR="002A2921" w:rsidRDefault="00BE6426" w:rsidP="002A2921">
      <w:hyperlink w:history="1">
        <w:r w:rsidR="002A2921" w:rsidRPr="00030146">
          <w:rPr>
            <w:rStyle w:val="Hyperlink"/>
          </w:rPr>
          <w:t>https://&lt;yourserverFQDN&gt;/idp/Authn/UserPassword</w:t>
        </w:r>
      </w:hyperlink>
    </w:p>
    <w:p w14:paraId="7B484B04" w14:textId="1BBD844B" w:rsidR="002A2921" w:rsidRPr="00E4223A" w:rsidRDefault="002A2921" w:rsidP="002A2921">
      <w:pPr>
        <w:rPr>
          <w:i/>
        </w:rPr>
      </w:pPr>
      <w:proofErr w:type="gramStart"/>
      <w:r>
        <w:t>which</w:t>
      </w:r>
      <w:proofErr w:type="gramEnd"/>
      <w:r>
        <w:t xml:space="preserve"> when all is in order, should render the default sign on page at which point you can sign in.  On successful sign on you will still see an error </w:t>
      </w:r>
      <w:proofErr w:type="gramStart"/>
      <w:r>
        <w:t>page</w:t>
      </w:r>
      <w:proofErr w:type="gramEnd"/>
      <w:r>
        <w:t xml:space="preserve"> as it will not have originated from a site that is trusted</w:t>
      </w:r>
      <w:r w:rsidR="006C4915">
        <w:t>.</w:t>
      </w:r>
    </w:p>
    <w:p w14:paraId="3DE50392" w14:textId="77777777" w:rsidR="002A2921" w:rsidRDefault="002A2921" w:rsidP="002A2921">
      <w:r>
        <w:t>This simple test validates that:</w:t>
      </w:r>
    </w:p>
    <w:p w14:paraId="40455E07" w14:textId="5088FDF9" w:rsidR="00844074" w:rsidRDefault="00844074" w:rsidP="00045604">
      <w:pPr>
        <w:pStyle w:val="ListParagraph"/>
        <w:numPr>
          <w:ilvl w:val="0"/>
          <w:numId w:val="21"/>
        </w:numPr>
      </w:pPr>
      <w:r>
        <w:t xml:space="preserve">That the </w:t>
      </w:r>
      <w:r w:rsidR="00DC1DB9">
        <w:t>jetty</w:t>
      </w:r>
      <w:r>
        <w:t xml:space="preserve"> server and certificate are operational and properly configured</w:t>
      </w:r>
    </w:p>
    <w:p w14:paraId="0D8C2342" w14:textId="77777777" w:rsidR="00844074" w:rsidRDefault="00844074" w:rsidP="00045604">
      <w:pPr>
        <w:pStyle w:val="ListParagraph"/>
        <w:numPr>
          <w:ilvl w:val="0"/>
          <w:numId w:val="21"/>
        </w:numPr>
      </w:pPr>
      <w:r>
        <w:t xml:space="preserve">That </w:t>
      </w:r>
      <w:proofErr w:type="spellStart"/>
      <w:r>
        <w:t>IPTables</w:t>
      </w:r>
      <w:proofErr w:type="spellEnd"/>
      <w:r>
        <w:t xml:space="preserve"> is doing the proper thing.</w:t>
      </w:r>
    </w:p>
    <w:p w14:paraId="7673749C" w14:textId="54315C50" w:rsidR="00844074" w:rsidRDefault="00844074" w:rsidP="00045604">
      <w:pPr>
        <w:pStyle w:val="ListParagraph"/>
        <w:numPr>
          <w:ilvl w:val="0"/>
          <w:numId w:val="21"/>
        </w:numPr>
      </w:pPr>
      <w:r>
        <w:t>That there are no syntactical errors in the configuration</w:t>
      </w:r>
    </w:p>
    <w:p w14:paraId="5042B630" w14:textId="464D8CAB" w:rsidR="002A2921" w:rsidRDefault="002A2921" w:rsidP="00045604">
      <w:pPr>
        <w:pStyle w:val="ListParagraph"/>
        <w:numPr>
          <w:ilvl w:val="0"/>
          <w:numId w:val="21"/>
        </w:numPr>
      </w:pPr>
      <w:r>
        <w:t>The directory connection works for the attribute resolver.</w:t>
      </w:r>
    </w:p>
    <w:p w14:paraId="5724D764" w14:textId="77777777" w:rsidR="00844074" w:rsidRDefault="002A2921" w:rsidP="00045604">
      <w:pPr>
        <w:pStyle w:val="ListParagraph"/>
        <w:numPr>
          <w:ilvl w:val="0"/>
          <w:numId w:val="21"/>
        </w:numPr>
      </w:pPr>
      <w:r>
        <w:t>The directory connection for authentication works (they use the same credentials, but different configuration locations)</w:t>
      </w:r>
    </w:p>
    <w:p w14:paraId="04AF51E4" w14:textId="02CB5DFD" w:rsidR="00844074" w:rsidRDefault="00844074" w:rsidP="00844074">
      <w:r>
        <w:t>An additional test</w:t>
      </w:r>
      <w:r w:rsidR="006C4915">
        <w:t>, or only test if CAS authentication is configured,</w:t>
      </w:r>
      <w:r>
        <w:t xml:space="preserve"> is to test against testshib.org. The default Shibboleth installation has a built in basic trust to testshib.org, a remote testing site that you can use even if your installation is locally installed and not visible on the </w:t>
      </w:r>
      <w:proofErr w:type="gramStart"/>
      <w:r>
        <w:t>internet</w:t>
      </w:r>
      <w:proofErr w:type="gramEnd"/>
      <w:r>
        <w:t xml:space="preserve">. To test, all you need is to have a browser that can see both the local instance and be able to get on the </w:t>
      </w:r>
      <w:proofErr w:type="gramStart"/>
      <w:r>
        <w:t>internet</w:t>
      </w:r>
      <w:proofErr w:type="gramEnd"/>
      <w:r>
        <w:t>.</w:t>
      </w:r>
    </w:p>
    <w:p w14:paraId="4A78612C" w14:textId="1E8B832C" w:rsidR="00844074" w:rsidRDefault="00844074" w:rsidP="00844074">
      <w:r>
        <w:t>For further details, please see testshib.org.</w:t>
      </w:r>
    </w:p>
    <w:p w14:paraId="01E239D1" w14:textId="66086761" w:rsidR="002A2921" w:rsidRDefault="002A2921" w:rsidP="00844074"/>
    <w:p w14:paraId="6933FF4E" w14:textId="77777777" w:rsidR="00844074" w:rsidRPr="002A2921" w:rsidRDefault="00844074" w:rsidP="00844074"/>
    <w:p w14:paraId="516BF328" w14:textId="77777777" w:rsidR="0023678A" w:rsidRDefault="0023678A" w:rsidP="00045604">
      <w:pPr>
        <w:pStyle w:val="Heading3"/>
        <w:numPr>
          <w:ilvl w:val="2"/>
          <w:numId w:val="7"/>
        </w:numPr>
      </w:pPr>
      <w:bookmarkStart w:id="161" w:name="_Toc293750152"/>
      <w:r>
        <w:t>Starting and Stopping the service</w:t>
      </w:r>
      <w:bookmarkEnd w:id="161"/>
    </w:p>
    <w:p w14:paraId="355C2FDB" w14:textId="7978FC15" w:rsidR="0023678A" w:rsidRDefault="0023678A" w:rsidP="0023678A">
      <w:r>
        <w:t xml:space="preserve">The Shibboleth service uses </w:t>
      </w:r>
      <w:r w:rsidR="006C4915">
        <w:t xml:space="preserve">jetty </w:t>
      </w:r>
      <w:r>
        <w:t xml:space="preserve">as its container to run in, the standard start/stop </w:t>
      </w:r>
      <w:r w:rsidR="00FF181B">
        <w:t>methodology, and</w:t>
      </w:r>
      <w:r>
        <w:t xml:space="preserve"> should automatically start on server reboot.</w:t>
      </w:r>
    </w:p>
    <w:p w14:paraId="2CA4B4BC" w14:textId="637ACF8B" w:rsidR="0023678A" w:rsidRDefault="0023678A" w:rsidP="0023678A">
      <w:r w:rsidRPr="003E48E0">
        <w:rPr>
          <w:b/>
        </w:rPr>
        <w:t>Manually starting the service:</w:t>
      </w:r>
      <w:r>
        <w:t xml:space="preserve"> </w:t>
      </w:r>
      <w:r w:rsidRPr="003E48E0">
        <w:rPr>
          <w:i/>
        </w:rPr>
        <w:t xml:space="preserve">service </w:t>
      </w:r>
      <w:r w:rsidR="006C4915">
        <w:rPr>
          <w:i/>
        </w:rPr>
        <w:t>jetty</w:t>
      </w:r>
      <w:r w:rsidR="006C4915" w:rsidRPr="003E48E0">
        <w:rPr>
          <w:i/>
        </w:rPr>
        <w:t xml:space="preserve"> </w:t>
      </w:r>
      <w:r w:rsidRPr="003E48E0">
        <w:rPr>
          <w:i/>
        </w:rPr>
        <w:t>start</w:t>
      </w:r>
    </w:p>
    <w:p w14:paraId="45B65169" w14:textId="0975A271" w:rsidR="0023678A" w:rsidRDefault="0023678A" w:rsidP="0023678A">
      <w:r w:rsidRPr="003E48E0">
        <w:rPr>
          <w:b/>
        </w:rPr>
        <w:t>Manually stopping the service:</w:t>
      </w:r>
      <w:r>
        <w:t xml:space="preserve"> </w:t>
      </w:r>
      <w:r w:rsidRPr="003E48E0">
        <w:rPr>
          <w:i/>
        </w:rPr>
        <w:t xml:space="preserve">service </w:t>
      </w:r>
      <w:r w:rsidR="006C4915">
        <w:rPr>
          <w:i/>
        </w:rPr>
        <w:t>jetty</w:t>
      </w:r>
      <w:r w:rsidR="006C4915" w:rsidRPr="003E48E0">
        <w:rPr>
          <w:i/>
        </w:rPr>
        <w:t xml:space="preserve"> </w:t>
      </w:r>
      <w:r w:rsidRPr="003E48E0">
        <w:rPr>
          <w:i/>
        </w:rPr>
        <w:t>stop</w:t>
      </w:r>
    </w:p>
    <w:p w14:paraId="7E5DFD10" w14:textId="77777777" w:rsidR="0023678A" w:rsidRDefault="0023678A" w:rsidP="0023678A"/>
    <w:p w14:paraId="438481F3" w14:textId="00E58A8B" w:rsidR="00513404" w:rsidRDefault="00513404" w:rsidP="00045604">
      <w:pPr>
        <w:pStyle w:val="Heading4"/>
        <w:numPr>
          <w:ilvl w:val="2"/>
          <w:numId w:val="7"/>
        </w:numPr>
      </w:pPr>
      <w:bookmarkStart w:id="162" w:name="_Toc293750153"/>
      <w:r>
        <w:t xml:space="preserve">Replacing HTTPS </w:t>
      </w:r>
      <w:r w:rsidR="00AA3010">
        <w:t>jetty</w:t>
      </w:r>
      <w:r>
        <w:t xml:space="preserve"> certificate with commercial certificate</w:t>
      </w:r>
      <w:bookmarkEnd w:id="162"/>
    </w:p>
    <w:p w14:paraId="5E0ED075" w14:textId="37B8AFEB" w:rsidR="00513404" w:rsidRDefault="00FF181B" w:rsidP="0022790A">
      <w:r>
        <w:t xml:space="preserve">The </w:t>
      </w:r>
      <w:proofErr w:type="spellStart"/>
      <w:proofErr w:type="gramStart"/>
      <w:r>
        <w:t>IdP</w:t>
      </w:r>
      <w:proofErr w:type="spellEnd"/>
      <w:proofErr w:type="gramEnd"/>
      <w:r>
        <w:t xml:space="preserve"> Installer auto</w:t>
      </w:r>
      <w:r w:rsidR="00513404">
        <w:t>-</w:t>
      </w:r>
      <w:r>
        <w:t>g</w:t>
      </w:r>
      <w:r w:rsidR="00513404">
        <w:t xml:space="preserve">enerates TLS certificates from </w:t>
      </w:r>
      <w:proofErr w:type="spellStart"/>
      <w:r w:rsidR="00513404">
        <w:t>openSSL</w:t>
      </w:r>
      <w:proofErr w:type="spellEnd"/>
      <w:r w:rsidR="00513404">
        <w:t xml:space="preserve"> for the Shibboleth software for:</w:t>
      </w:r>
    </w:p>
    <w:p w14:paraId="1DB2505B" w14:textId="0100A089" w:rsidR="00513404" w:rsidRDefault="00513404" w:rsidP="00045604">
      <w:pPr>
        <w:pStyle w:val="ListParagraph"/>
        <w:numPr>
          <w:ilvl w:val="1"/>
          <w:numId w:val="20"/>
        </w:numPr>
      </w:pPr>
      <w:r>
        <w:t xml:space="preserve">The Java Key Store (JKS) for the </w:t>
      </w:r>
      <w:r w:rsidR="006C4915">
        <w:t xml:space="preserve">jetty </w:t>
      </w:r>
      <w:r>
        <w:t>webserver</w:t>
      </w:r>
    </w:p>
    <w:p w14:paraId="0672E8ED" w14:textId="7AEC9769" w:rsidR="00513404" w:rsidRDefault="00513404" w:rsidP="00045604">
      <w:pPr>
        <w:pStyle w:val="ListParagraph"/>
        <w:numPr>
          <w:ilvl w:val="1"/>
          <w:numId w:val="20"/>
        </w:numPr>
      </w:pPr>
      <w:r>
        <w:t>The JKS for the Shibboleth software</w:t>
      </w:r>
    </w:p>
    <w:p w14:paraId="41552801" w14:textId="101B576E" w:rsidR="00513404" w:rsidRDefault="00A613E0" w:rsidP="0022790A">
      <w:r>
        <w:lastRenderedPageBreak/>
        <w:t xml:space="preserve">The </w:t>
      </w:r>
      <w:r w:rsidR="006C4915">
        <w:t xml:space="preserve">jetty </w:t>
      </w:r>
      <w:r>
        <w:t>webserver CSR is the only certificate needing replacing if it is to transition from self-signed to a commercial certificate.</w:t>
      </w:r>
    </w:p>
    <w:p w14:paraId="1A0228CE" w14:textId="3F56CD9C" w:rsidR="00A613E0" w:rsidRDefault="00A613E0" w:rsidP="0022790A">
      <w:r>
        <w:t xml:space="preserve">A regular CSR may be generated and if both eduroam and </w:t>
      </w:r>
      <w:proofErr w:type="spellStart"/>
      <w:r>
        <w:t>FedSSO</w:t>
      </w:r>
      <w:proofErr w:type="spellEnd"/>
      <w:r>
        <w:t xml:space="preserve"> are used, the SAME CSR could be </w:t>
      </w:r>
      <w:proofErr w:type="gramStart"/>
      <w:r>
        <w:t>used</w:t>
      </w:r>
      <w:proofErr w:type="gramEnd"/>
      <w:r>
        <w:t xml:space="preserve"> as the host will be the same name.</w:t>
      </w:r>
    </w:p>
    <w:p w14:paraId="56FD1347" w14:textId="480BA84B" w:rsidR="0022790A" w:rsidRDefault="0022790A" w:rsidP="00045604">
      <w:pPr>
        <w:pStyle w:val="Heading4"/>
        <w:numPr>
          <w:ilvl w:val="2"/>
          <w:numId w:val="7"/>
        </w:numPr>
      </w:pPr>
      <w:bookmarkStart w:id="163" w:name="_Toc293750154"/>
      <w:r>
        <w:t xml:space="preserve">Customizing the login page for </w:t>
      </w:r>
      <w:proofErr w:type="spellStart"/>
      <w:r>
        <w:t>FedSSO</w:t>
      </w:r>
      <w:proofErr w:type="spellEnd"/>
      <w:r>
        <w:t xml:space="preserve"> / Shibboleth</w:t>
      </w:r>
      <w:bookmarkEnd w:id="163"/>
    </w:p>
    <w:p w14:paraId="722EC223" w14:textId="06DAACEF" w:rsidR="006C4915" w:rsidRPr="00E4223A" w:rsidRDefault="006C4915" w:rsidP="00E4223A">
      <w:pPr>
        <w:rPr>
          <w:i/>
        </w:rPr>
      </w:pPr>
      <w:r w:rsidRPr="00E4223A">
        <w:rPr>
          <w:i/>
        </w:rPr>
        <w:t>Note: This step only applies if LDAP authentication was selected.</w:t>
      </w:r>
    </w:p>
    <w:p w14:paraId="06BD8E8A" w14:textId="03F5C3A8" w:rsidR="0022790A" w:rsidRDefault="0022790A" w:rsidP="00003563">
      <w:r>
        <w:t xml:space="preserve">The </w:t>
      </w:r>
      <w:proofErr w:type="spellStart"/>
      <w:proofErr w:type="gramStart"/>
      <w:r>
        <w:t>IdP</w:t>
      </w:r>
      <w:proofErr w:type="spellEnd"/>
      <w:proofErr w:type="gramEnd"/>
      <w:r>
        <w:t xml:space="preserve"> Installer uses Shibboleth out of the box and does no tailoring of the login page to reflect the look and feel of the installing organization. For details about how to customize the look and feel, please see th</w:t>
      </w:r>
      <w:r w:rsidR="00BC7477">
        <w:t>ese two</w:t>
      </w:r>
      <w:r>
        <w:t xml:space="preserve"> reference</w:t>
      </w:r>
      <w:r w:rsidR="00BC7477">
        <w:t>s</w:t>
      </w:r>
      <w:r>
        <w:t xml:space="preserve">: </w:t>
      </w:r>
    </w:p>
    <w:p w14:paraId="5626B419" w14:textId="716BE73F" w:rsidR="00BC7477" w:rsidRDefault="00BE6426" w:rsidP="00003563">
      <w:hyperlink r:id="rId26" w:history="1">
        <w:r w:rsidR="00997FAF" w:rsidRPr="008A20DB">
          <w:rPr>
            <w:rStyle w:val="Hyperlink"/>
          </w:rPr>
          <w:t>https://tts.canarie.ca/otrs/public.pl?Action=PublicFAQZoom;ItemID=32</w:t>
        </w:r>
      </w:hyperlink>
      <w:r w:rsidR="00997FAF">
        <w:t xml:space="preserve"> </w:t>
      </w:r>
    </w:p>
    <w:p w14:paraId="1FCF4FE9" w14:textId="147F829D" w:rsidR="0022790A" w:rsidRDefault="00BE6426" w:rsidP="00003563">
      <w:hyperlink r:id="rId27" w:history="1">
        <w:r w:rsidR="0022790A" w:rsidRPr="003A4D46">
          <w:rPr>
            <w:rStyle w:val="Hyperlink"/>
          </w:rPr>
          <w:t>https://wiki.shibboleth.net/confluence/display/SHIB2/IdPAuthUserPassLoginPage</w:t>
        </w:r>
      </w:hyperlink>
    </w:p>
    <w:p w14:paraId="4FAB441A" w14:textId="261A536F" w:rsidR="00A63E76" w:rsidRDefault="00A63E76" w:rsidP="00045604">
      <w:pPr>
        <w:rPr>
          <w:rStyle w:val="Hyperlink"/>
        </w:rPr>
      </w:pPr>
      <w:bookmarkStart w:id="164" w:name="_Toc251421566"/>
    </w:p>
    <w:p w14:paraId="295DB71B" w14:textId="53A72561" w:rsidR="00844074" w:rsidRDefault="00844074" w:rsidP="003E0462">
      <w:pPr>
        <w:pStyle w:val="Heading2"/>
        <w:numPr>
          <w:ilvl w:val="1"/>
          <w:numId w:val="7"/>
        </w:numPr>
      </w:pPr>
      <w:bookmarkStart w:id="165" w:name="_Toc293750155"/>
      <w:r>
        <w:t xml:space="preserve">Connecting your </w:t>
      </w:r>
      <w:proofErr w:type="spellStart"/>
      <w:r>
        <w:t>FedSSO</w:t>
      </w:r>
      <w:proofErr w:type="spellEnd"/>
      <w:r>
        <w:t xml:space="preserve"> or eduroam server to CAF Production</w:t>
      </w:r>
      <w:bookmarkEnd w:id="165"/>
    </w:p>
    <w:p w14:paraId="0B464A2C" w14:textId="1048E993" w:rsidR="00844074" w:rsidRDefault="00844074" w:rsidP="00844074">
      <w:r>
        <w:t xml:space="preserve">Once you have done your testing of the installation to your satisfaction, please contact CANARIE at </w:t>
      </w:r>
      <w:hyperlink r:id="rId28" w:history="1">
        <w:r w:rsidRPr="00030146">
          <w:rPr>
            <w:rStyle w:val="Hyperlink"/>
          </w:rPr>
          <w:t>tickets@canarie.ca</w:t>
        </w:r>
      </w:hyperlink>
      <w:r>
        <w:t>. This should be done by your authorized CAF technical contact.  This contact is usually provided to CANARIE when your organization joins.</w:t>
      </w:r>
    </w:p>
    <w:p w14:paraId="58356DBD" w14:textId="424F283F" w:rsidR="00844074" w:rsidRDefault="00844074" w:rsidP="00844074">
      <w:r>
        <w:t xml:space="preserve">For eduroam we will need the IP </w:t>
      </w:r>
      <w:proofErr w:type="gramStart"/>
      <w:r>
        <w:t>address(</w:t>
      </w:r>
      <w:proofErr w:type="spellStart"/>
      <w:proofErr w:type="gramEnd"/>
      <w:r>
        <w:t>es</w:t>
      </w:r>
      <w:proofErr w:type="spellEnd"/>
      <w:r>
        <w:t>) of your server(s) and will provide the shared secret to you for connection.</w:t>
      </w:r>
    </w:p>
    <w:p w14:paraId="5A053324" w14:textId="77777777" w:rsidR="007E6185" w:rsidRDefault="00844074" w:rsidP="00844074">
      <w:r>
        <w:t xml:space="preserve">For </w:t>
      </w:r>
      <w:proofErr w:type="spellStart"/>
      <w:r>
        <w:t>FedSSO</w:t>
      </w:r>
      <w:proofErr w:type="spellEnd"/>
      <w:r>
        <w:t xml:space="preserve"> we will need the entity </w:t>
      </w:r>
      <w:proofErr w:type="gramStart"/>
      <w:r>
        <w:t>metadata</w:t>
      </w:r>
      <w:proofErr w:type="gramEnd"/>
      <w:r w:rsidR="007E6185">
        <w:t xml:space="preserve"> which are the contents of the file:</w:t>
      </w:r>
    </w:p>
    <w:p w14:paraId="71C7DAE4" w14:textId="4A720BB9" w:rsidR="00844074" w:rsidRDefault="00E4223A" w:rsidP="00844074">
      <w:r>
        <w:t xml:space="preserve"> /opt/shibboleth-</w:t>
      </w:r>
      <w:proofErr w:type="spellStart"/>
      <w:r>
        <w:t>idp</w:t>
      </w:r>
      <w:proofErr w:type="spellEnd"/>
      <w:r>
        <w:t>/metadata/idp-metadata.xml</w:t>
      </w:r>
    </w:p>
    <w:p w14:paraId="229838C7" w14:textId="62D18520" w:rsidR="00844074" w:rsidRDefault="007E6185" w:rsidP="00844074">
      <w:r>
        <w:t xml:space="preserve">Additional </w:t>
      </w:r>
      <w:r w:rsidR="00844074">
        <w:t>Information needed</w:t>
      </w:r>
      <w:r>
        <w:t>:</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8"/>
        <w:gridCol w:w="3569"/>
        <w:gridCol w:w="3569"/>
      </w:tblGrid>
      <w:tr w:rsidR="003E001E" w:rsidRPr="003E001E" w14:paraId="3C3E58FE" w14:textId="77777777" w:rsidTr="009D36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68" w:type="dxa"/>
          </w:tcPr>
          <w:p w14:paraId="7EE0BCD7" w14:textId="3EE8CF3B" w:rsidR="007E6185" w:rsidRPr="009D36D7" w:rsidRDefault="007E6185" w:rsidP="009D36D7">
            <w:pPr>
              <w:ind w:left="0"/>
              <w:jc w:val="center"/>
            </w:pPr>
            <w:r w:rsidRPr="009D36D7">
              <w:t>Element</w:t>
            </w:r>
          </w:p>
        </w:tc>
        <w:tc>
          <w:tcPr>
            <w:tcW w:w="3569" w:type="dxa"/>
          </w:tcPr>
          <w:p w14:paraId="0EB96D75" w14:textId="0462E4CD" w:rsidR="007E6185" w:rsidRPr="009D36D7" w:rsidRDefault="007E6185" w:rsidP="009D36D7">
            <w:pPr>
              <w:ind w:left="0"/>
              <w:jc w:val="center"/>
              <w:cnfStyle w:val="100000000000" w:firstRow="1" w:lastRow="0" w:firstColumn="0" w:lastColumn="0" w:oddVBand="0" w:evenVBand="0" w:oddHBand="0" w:evenHBand="0" w:firstRowFirstColumn="0" w:firstRowLastColumn="0" w:lastRowFirstColumn="0" w:lastRowLastColumn="0"/>
            </w:pPr>
            <w:r w:rsidRPr="009D36D7">
              <w:t>Sample entry</w:t>
            </w:r>
          </w:p>
        </w:tc>
        <w:tc>
          <w:tcPr>
            <w:tcW w:w="3569" w:type="dxa"/>
          </w:tcPr>
          <w:p w14:paraId="7AA8E3F6" w14:textId="60F04232" w:rsidR="007E6185" w:rsidRPr="009D36D7" w:rsidRDefault="007E6185" w:rsidP="009D36D7">
            <w:pPr>
              <w:ind w:left="0"/>
              <w:jc w:val="center"/>
              <w:cnfStyle w:val="100000000000" w:firstRow="1" w:lastRow="0" w:firstColumn="0" w:lastColumn="0" w:oddVBand="0" w:evenVBand="0" w:oddHBand="0" w:evenHBand="0" w:firstRowFirstColumn="0" w:firstRowLastColumn="0" w:lastRowFirstColumn="0" w:lastRowLastColumn="0"/>
            </w:pPr>
            <w:r w:rsidRPr="009D36D7">
              <w:t>Your entry</w:t>
            </w:r>
          </w:p>
        </w:tc>
      </w:tr>
      <w:tr w:rsidR="009D36D7" w14:paraId="285B6446" w14:textId="77777777" w:rsidTr="009D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shd w:val="clear" w:color="auto" w:fill="FFFFFF" w:themeFill="background1"/>
          </w:tcPr>
          <w:p w14:paraId="74EF6606" w14:textId="55229EFB" w:rsidR="007E6185" w:rsidRDefault="007E6185" w:rsidP="00844074">
            <w:pPr>
              <w:ind w:left="0"/>
            </w:pPr>
            <w:proofErr w:type="spellStart"/>
            <w:r>
              <w:t>DisplayName</w:t>
            </w:r>
            <w:proofErr w:type="spellEnd"/>
          </w:p>
        </w:tc>
        <w:tc>
          <w:tcPr>
            <w:tcW w:w="3569" w:type="dxa"/>
            <w:shd w:val="clear" w:color="auto" w:fill="FFFFFF" w:themeFill="background1"/>
          </w:tcPr>
          <w:p w14:paraId="1F29DE0E" w14:textId="2C39DCF3"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r>
              <w:t>CANARIE Inc.</w:t>
            </w:r>
          </w:p>
        </w:tc>
        <w:tc>
          <w:tcPr>
            <w:tcW w:w="3569" w:type="dxa"/>
            <w:shd w:val="clear" w:color="auto" w:fill="FFFFFF" w:themeFill="background1"/>
          </w:tcPr>
          <w:p w14:paraId="24388BE4" w14:textId="77777777"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p>
        </w:tc>
      </w:tr>
      <w:tr w:rsidR="007E6185" w14:paraId="03D47BFB" w14:textId="77777777" w:rsidTr="009D36D7">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309E533B" w14:textId="09A4EF67" w:rsidR="007E6185" w:rsidRDefault="007E6185" w:rsidP="00844074">
            <w:pPr>
              <w:ind w:left="0"/>
            </w:pPr>
            <w:r>
              <w:t>Description</w:t>
            </w:r>
          </w:p>
        </w:tc>
        <w:tc>
          <w:tcPr>
            <w:tcW w:w="3569" w:type="dxa"/>
            <w:shd w:val="clear" w:color="auto" w:fill="FFFFFF" w:themeFill="background1"/>
          </w:tcPr>
          <w:p w14:paraId="44EBB8A7" w14:textId="56DF6E3B"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r>
              <w:t>Canada’s advanced research and Innovation Network</w:t>
            </w:r>
          </w:p>
        </w:tc>
        <w:tc>
          <w:tcPr>
            <w:tcW w:w="3569" w:type="dxa"/>
            <w:shd w:val="clear" w:color="auto" w:fill="FFFFFF" w:themeFill="background1"/>
          </w:tcPr>
          <w:p w14:paraId="2217BDAE"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r>
      <w:tr w:rsidR="007E6185" w14:paraId="5CBF6288" w14:textId="77777777" w:rsidTr="009D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50CF1FD2" w14:textId="3533EA00" w:rsidR="007E6185" w:rsidRDefault="007E6185" w:rsidP="00844074">
            <w:pPr>
              <w:ind w:left="0"/>
            </w:pPr>
            <w:proofErr w:type="spellStart"/>
            <w:r>
              <w:t>OrganizationURL</w:t>
            </w:r>
            <w:proofErr w:type="spellEnd"/>
          </w:p>
        </w:tc>
        <w:tc>
          <w:tcPr>
            <w:tcW w:w="3569" w:type="dxa"/>
            <w:shd w:val="clear" w:color="auto" w:fill="FFFFFF" w:themeFill="background1"/>
          </w:tcPr>
          <w:p w14:paraId="350493EE" w14:textId="1617EE2C"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hyperlink r:id="rId29" w:history="1">
              <w:r w:rsidRPr="00282749">
                <w:rPr>
                  <w:rStyle w:val="Hyperlink"/>
                </w:rPr>
                <w:t>http://www.canarie.ca</w:t>
              </w:r>
            </w:hyperlink>
          </w:p>
        </w:tc>
        <w:tc>
          <w:tcPr>
            <w:tcW w:w="3569" w:type="dxa"/>
            <w:shd w:val="clear" w:color="auto" w:fill="FFFFFF" w:themeFill="background1"/>
          </w:tcPr>
          <w:p w14:paraId="0BABE6BC" w14:textId="77777777"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p>
        </w:tc>
      </w:tr>
      <w:tr w:rsidR="007E6185" w14:paraId="4189B665" w14:textId="77777777" w:rsidTr="009D36D7">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0C3F7974" w14:textId="4CCDA151" w:rsidR="007E6185" w:rsidRDefault="007E6185" w:rsidP="00844074">
            <w:pPr>
              <w:ind w:left="0"/>
            </w:pPr>
            <w:r>
              <w:t>Technical Contact surname</w:t>
            </w:r>
          </w:p>
        </w:tc>
        <w:tc>
          <w:tcPr>
            <w:tcW w:w="3569" w:type="dxa"/>
            <w:shd w:val="clear" w:color="auto" w:fill="FFFFFF" w:themeFill="background1"/>
          </w:tcPr>
          <w:p w14:paraId="7A23084A" w14:textId="1D130442"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r>
              <w:t>Network Operations</w:t>
            </w:r>
          </w:p>
        </w:tc>
        <w:tc>
          <w:tcPr>
            <w:tcW w:w="3569" w:type="dxa"/>
            <w:shd w:val="clear" w:color="auto" w:fill="FFFFFF" w:themeFill="background1"/>
          </w:tcPr>
          <w:p w14:paraId="2D020515"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r>
      <w:tr w:rsidR="007E6185" w14:paraId="22B6A9A8" w14:textId="77777777" w:rsidTr="009D3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510E9E1E" w14:textId="302D0984" w:rsidR="007E6185" w:rsidRDefault="007E6185" w:rsidP="00844074">
            <w:pPr>
              <w:ind w:left="0"/>
            </w:pPr>
            <w:r>
              <w:t>Technical Contact email address</w:t>
            </w:r>
          </w:p>
        </w:tc>
        <w:tc>
          <w:tcPr>
            <w:tcW w:w="3569" w:type="dxa"/>
            <w:shd w:val="clear" w:color="auto" w:fill="FFFFFF" w:themeFill="background1"/>
          </w:tcPr>
          <w:p w14:paraId="38D4D3B8" w14:textId="5C39D8FE"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hyperlink r:id="rId30" w:history="1">
              <w:r w:rsidRPr="00282749">
                <w:rPr>
                  <w:rStyle w:val="Hyperlink"/>
                </w:rPr>
                <w:t>noc@canarie.ca</w:t>
              </w:r>
            </w:hyperlink>
          </w:p>
        </w:tc>
        <w:tc>
          <w:tcPr>
            <w:tcW w:w="3569" w:type="dxa"/>
            <w:shd w:val="clear" w:color="auto" w:fill="FFFFFF" w:themeFill="background1"/>
          </w:tcPr>
          <w:p w14:paraId="57CB061F" w14:textId="77777777" w:rsidR="007E6185" w:rsidRDefault="007E6185" w:rsidP="00844074">
            <w:pPr>
              <w:ind w:left="0"/>
              <w:cnfStyle w:val="000000100000" w:firstRow="0" w:lastRow="0" w:firstColumn="0" w:lastColumn="0" w:oddVBand="0" w:evenVBand="0" w:oddHBand="1" w:evenHBand="0" w:firstRowFirstColumn="0" w:firstRowLastColumn="0" w:lastRowFirstColumn="0" w:lastRowLastColumn="0"/>
            </w:pPr>
          </w:p>
        </w:tc>
      </w:tr>
      <w:tr w:rsidR="007E6185" w14:paraId="01B14BF9" w14:textId="77777777" w:rsidTr="009D36D7">
        <w:tc>
          <w:tcPr>
            <w:cnfStyle w:val="001000000000" w:firstRow="0" w:lastRow="0" w:firstColumn="1" w:lastColumn="0" w:oddVBand="0" w:evenVBand="0" w:oddHBand="0" w:evenHBand="0" w:firstRowFirstColumn="0" w:firstRowLastColumn="0" w:lastRowFirstColumn="0" w:lastRowLastColumn="0"/>
            <w:tcW w:w="3568" w:type="dxa"/>
            <w:tcBorders>
              <w:left w:val="none" w:sz="0" w:space="0" w:color="auto"/>
              <w:bottom w:val="none" w:sz="0" w:space="0" w:color="auto"/>
              <w:right w:val="none" w:sz="0" w:space="0" w:color="auto"/>
            </w:tcBorders>
            <w:shd w:val="clear" w:color="auto" w:fill="FFFFFF" w:themeFill="background1"/>
          </w:tcPr>
          <w:p w14:paraId="1BB976B9" w14:textId="77777777" w:rsidR="007E6185" w:rsidRDefault="007E6185" w:rsidP="00844074">
            <w:pPr>
              <w:ind w:left="0"/>
            </w:pPr>
          </w:p>
        </w:tc>
        <w:tc>
          <w:tcPr>
            <w:tcW w:w="3569" w:type="dxa"/>
            <w:shd w:val="clear" w:color="auto" w:fill="FFFFFF" w:themeFill="background1"/>
          </w:tcPr>
          <w:p w14:paraId="350C552C"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c>
          <w:tcPr>
            <w:tcW w:w="3569" w:type="dxa"/>
            <w:shd w:val="clear" w:color="auto" w:fill="FFFFFF" w:themeFill="background1"/>
          </w:tcPr>
          <w:p w14:paraId="352C5B24" w14:textId="77777777" w:rsidR="007E6185" w:rsidRDefault="007E6185" w:rsidP="00844074">
            <w:pPr>
              <w:ind w:left="0"/>
              <w:cnfStyle w:val="000000000000" w:firstRow="0" w:lastRow="0" w:firstColumn="0" w:lastColumn="0" w:oddVBand="0" w:evenVBand="0" w:oddHBand="0" w:evenHBand="0" w:firstRowFirstColumn="0" w:firstRowLastColumn="0" w:lastRowFirstColumn="0" w:lastRowLastColumn="0"/>
            </w:pPr>
          </w:p>
        </w:tc>
      </w:tr>
    </w:tbl>
    <w:p w14:paraId="1AED030E" w14:textId="77777777" w:rsidR="007E6185" w:rsidRDefault="007E6185" w:rsidP="00844074"/>
    <w:p w14:paraId="1675CA08" w14:textId="77777777" w:rsidR="00045604" w:rsidRDefault="00045604" w:rsidP="00844074"/>
    <w:p w14:paraId="455E39EB" w14:textId="77777777" w:rsidR="00844074" w:rsidRPr="00844074" w:rsidRDefault="00844074" w:rsidP="00045604"/>
    <w:p w14:paraId="0FA8B9CD" w14:textId="27B4652F" w:rsidR="00A63E76" w:rsidRDefault="00A63E76" w:rsidP="000477D1">
      <w:pPr>
        <w:pStyle w:val="Heading1"/>
        <w:numPr>
          <w:ilvl w:val="0"/>
          <w:numId w:val="7"/>
        </w:numPr>
      </w:pPr>
      <w:bookmarkStart w:id="166" w:name="_Toc251498528"/>
      <w:bookmarkStart w:id="167" w:name="_Toc108452264"/>
      <w:bookmarkStart w:id="168" w:name="_Toc108520351"/>
      <w:bookmarkStart w:id="169" w:name="_Toc293750156"/>
      <w:bookmarkEnd w:id="101"/>
      <w:bookmarkEnd w:id="164"/>
      <w:r>
        <w:t>Appendix</w:t>
      </w:r>
      <w:bookmarkEnd w:id="166"/>
      <w:bookmarkEnd w:id="169"/>
    </w:p>
    <w:p w14:paraId="40167307" w14:textId="103FDC7A" w:rsidR="00CA0237" w:rsidRDefault="00CA0237" w:rsidP="000477D1">
      <w:pPr>
        <w:pStyle w:val="Heading2"/>
        <w:numPr>
          <w:ilvl w:val="1"/>
          <w:numId w:val="7"/>
        </w:numPr>
      </w:pPr>
      <w:bookmarkStart w:id="170" w:name="_Toc251498529"/>
      <w:bookmarkStart w:id="171" w:name="_Toc293750157"/>
      <w:r>
        <w:t>Glossary</w:t>
      </w:r>
      <w:bookmarkEnd w:id="171"/>
    </w:p>
    <w:p w14:paraId="1C6915D3" w14:textId="02AD953E" w:rsidR="00CA0237" w:rsidRPr="008309D6" w:rsidRDefault="00CA0237" w:rsidP="00CA0237">
      <w:r w:rsidRPr="008309D6">
        <w:rPr>
          <w:rFonts w:cs="Arial"/>
          <w:szCs w:val="20"/>
        </w:rPr>
        <w:t>Terms and acronyms to interpret</w:t>
      </w:r>
      <w:r w:rsidR="00FF181B">
        <w:t xml:space="preserve"> this document properly:</w:t>
      </w:r>
    </w:p>
    <w:tbl>
      <w:tblPr>
        <w:tblStyle w:val="TableGrid"/>
        <w:tblW w:w="0" w:type="auto"/>
        <w:tblLook w:val="00A0" w:firstRow="1" w:lastRow="0" w:firstColumn="1" w:lastColumn="0" w:noHBand="0" w:noVBand="0"/>
      </w:tblPr>
      <w:tblGrid>
        <w:gridCol w:w="1101"/>
        <w:gridCol w:w="8475"/>
      </w:tblGrid>
      <w:tr w:rsidR="00CA0237" w14:paraId="21A6685B" w14:textId="77777777" w:rsidTr="00CF13D5">
        <w:tc>
          <w:tcPr>
            <w:tcW w:w="1101" w:type="dxa"/>
          </w:tcPr>
          <w:p w14:paraId="0676FD06" w14:textId="77777777" w:rsidR="00CA0237" w:rsidRDefault="00CA0237" w:rsidP="00CF13D5">
            <w:pPr>
              <w:ind w:left="0"/>
            </w:pPr>
            <w:r>
              <w:t>SLA</w:t>
            </w:r>
          </w:p>
        </w:tc>
        <w:tc>
          <w:tcPr>
            <w:tcW w:w="8475" w:type="dxa"/>
          </w:tcPr>
          <w:p w14:paraId="1DD57997" w14:textId="77777777" w:rsidR="00CA0237" w:rsidRDefault="00CA0237" w:rsidP="00CF13D5">
            <w:pPr>
              <w:ind w:left="0"/>
            </w:pPr>
            <w:r>
              <w:t>Service Level Agreement</w:t>
            </w:r>
          </w:p>
        </w:tc>
      </w:tr>
      <w:tr w:rsidR="00CA0237" w14:paraId="2A2FC635" w14:textId="77777777" w:rsidTr="00CF13D5">
        <w:tc>
          <w:tcPr>
            <w:tcW w:w="1101" w:type="dxa"/>
          </w:tcPr>
          <w:p w14:paraId="07FE1E03" w14:textId="77777777" w:rsidR="00CA0237" w:rsidRDefault="00CA0237" w:rsidP="00CF13D5">
            <w:pPr>
              <w:ind w:left="0"/>
            </w:pPr>
            <w:r>
              <w:lastRenderedPageBreak/>
              <w:t>PII</w:t>
            </w:r>
          </w:p>
        </w:tc>
        <w:tc>
          <w:tcPr>
            <w:tcW w:w="8475" w:type="dxa"/>
          </w:tcPr>
          <w:p w14:paraId="3AD22059" w14:textId="77777777" w:rsidR="00CA0237" w:rsidRDefault="00CA0237" w:rsidP="00CF13D5">
            <w:pPr>
              <w:ind w:left="0"/>
            </w:pPr>
            <w:r>
              <w:t>Personally Identifiable Information</w:t>
            </w:r>
          </w:p>
        </w:tc>
      </w:tr>
      <w:tr w:rsidR="00CA0237" w14:paraId="715D017D" w14:textId="77777777" w:rsidTr="00CF13D5">
        <w:tc>
          <w:tcPr>
            <w:tcW w:w="1101" w:type="dxa"/>
          </w:tcPr>
          <w:p w14:paraId="05D3AADC" w14:textId="77777777" w:rsidR="00CA0237" w:rsidRDefault="00CA0237" w:rsidP="00CF13D5">
            <w:pPr>
              <w:ind w:left="0"/>
            </w:pPr>
            <w:r>
              <w:t>SAML</w:t>
            </w:r>
          </w:p>
        </w:tc>
        <w:tc>
          <w:tcPr>
            <w:tcW w:w="8475" w:type="dxa"/>
          </w:tcPr>
          <w:p w14:paraId="244E77F7" w14:textId="77777777" w:rsidR="00CA0237" w:rsidRDefault="00CA0237" w:rsidP="00CF13D5">
            <w:pPr>
              <w:ind w:left="0"/>
            </w:pPr>
            <w:r>
              <w:t>Security Authentication Markup Language</w:t>
            </w:r>
          </w:p>
        </w:tc>
      </w:tr>
      <w:tr w:rsidR="00CA0237" w14:paraId="68BC07BD" w14:textId="77777777" w:rsidTr="00CF13D5">
        <w:tc>
          <w:tcPr>
            <w:tcW w:w="1101" w:type="dxa"/>
          </w:tcPr>
          <w:p w14:paraId="180F128C" w14:textId="77777777" w:rsidR="00CA0237" w:rsidRDefault="00CA0237" w:rsidP="00CF13D5">
            <w:pPr>
              <w:ind w:left="0"/>
            </w:pPr>
            <w:r>
              <w:t>ADFS2</w:t>
            </w:r>
          </w:p>
        </w:tc>
        <w:tc>
          <w:tcPr>
            <w:tcW w:w="8475" w:type="dxa"/>
          </w:tcPr>
          <w:p w14:paraId="15473B56" w14:textId="77777777" w:rsidR="00CA0237" w:rsidRDefault="00CA0237" w:rsidP="00CF13D5">
            <w:pPr>
              <w:ind w:left="0"/>
            </w:pPr>
            <w:r>
              <w:t>Active Directory Federation Services</w:t>
            </w:r>
          </w:p>
        </w:tc>
      </w:tr>
    </w:tbl>
    <w:p w14:paraId="1081D207" w14:textId="77777777" w:rsidR="00CA0237" w:rsidRDefault="00CA0237" w:rsidP="00CA0237"/>
    <w:p w14:paraId="04F398F7" w14:textId="77777777" w:rsidR="00CA0237" w:rsidRPr="00CA0237" w:rsidRDefault="00CA0237" w:rsidP="00CA0237"/>
    <w:p w14:paraId="07E05194" w14:textId="6A5E5AC0" w:rsidR="00F7133B" w:rsidRPr="00F7133B" w:rsidRDefault="00F7133B" w:rsidP="000477D1">
      <w:pPr>
        <w:pStyle w:val="Heading2"/>
        <w:numPr>
          <w:ilvl w:val="1"/>
          <w:numId w:val="7"/>
        </w:numPr>
      </w:pPr>
      <w:bookmarkStart w:id="172" w:name="_Toc293750158"/>
      <w:r>
        <w:t>References</w:t>
      </w:r>
      <w:bookmarkEnd w:id="170"/>
      <w:bookmarkEnd w:id="172"/>
    </w:p>
    <w:p w14:paraId="78BD67C1" w14:textId="6706D58D" w:rsidR="00BD1959" w:rsidRPr="00A316EA" w:rsidRDefault="00BD1959" w:rsidP="00F7133B">
      <w:pPr>
        <w:pStyle w:val="Heading2"/>
      </w:pPr>
    </w:p>
    <w:tbl>
      <w:tblPr>
        <w:tblW w:w="8549"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349"/>
        <w:gridCol w:w="3420"/>
        <w:gridCol w:w="1260"/>
        <w:gridCol w:w="2520"/>
      </w:tblGrid>
      <w:tr w:rsidR="00BD1959" w14:paraId="33A8099F" w14:textId="77777777" w:rsidTr="0C169514">
        <w:trPr>
          <w:cantSplit/>
          <w:tblHeader/>
        </w:trPr>
        <w:tc>
          <w:tcPr>
            <w:tcW w:w="1349" w:type="dxa"/>
            <w:shd w:val="clear" w:color="auto" w:fill="E6E6E6"/>
            <w:vAlign w:val="center"/>
          </w:tcPr>
          <w:p w14:paraId="15425F90" w14:textId="48C471F6" w:rsidR="00BD1959" w:rsidRDefault="008309D6" w:rsidP="0C169514">
            <w:pPr>
              <w:pStyle w:val="TableHead"/>
            </w:pPr>
            <w:r>
              <w:t>Item</w:t>
            </w:r>
            <w:r w:rsidR="00BD1959">
              <w:t>.</w:t>
            </w:r>
          </w:p>
        </w:tc>
        <w:tc>
          <w:tcPr>
            <w:tcW w:w="3420" w:type="dxa"/>
            <w:shd w:val="clear" w:color="auto" w:fill="E6E6E6"/>
            <w:vAlign w:val="center"/>
          </w:tcPr>
          <w:p w14:paraId="2E58C1F3" w14:textId="77777777" w:rsidR="00BD1959" w:rsidRDefault="00BD1959" w:rsidP="0C169514">
            <w:pPr>
              <w:pStyle w:val="TableHead"/>
            </w:pPr>
            <w:r>
              <w:t>Document Title</w:t>
            </w:r>
          </w:p>
        </w:tc>
        <w:tc>
          <w:tcPr>
            <w:tcW w:w="1260" w:type="dxa"/>
            <w:shd w:val="clear" w:color="auto" w:fill="E6E6E6"/>
            <w:vAlign w:val="center"/>
          </w:tcPr>
          <w:p w14:paraId="1E154851" w14:textId="77777777" w:rsidR="00BD1959" w:rsidRDefault="00BD1959" w:rsidP="0C169514">
            <w:pPr>
              <w:pStyle w:val="TableHead"/>
            </w:pPr>
            <w:r>
              <w:t>Date</w:t>
            </w:r>
          </w:p>
        </w:tc>
        <w:tc>
          <w:tcPr>
            <w:tcW w:w="2520" w:type="dxa"/>
            <w:shd w:val="clear" w:color="auto" w:fill="E6E6E6"/>
            <w:vAlign w:val="center"/>
          </w:tcPr>
          <w:p w14:paraId="31841861" w14:textId="77777777" w:rsidR="00BD1959" w:rsidRDefault="00BD1959" w:rsidP="0C169514">
            <w:pPr>
              <w:pStyle w:val="TableHead"/>
            </w:pPr>
            <w:r>
              <w:t>Author</w:t>
            </w:r>
          </w:p>
        </w:tc>
      </w:tr>
      <w:tr w:rsidR="00BD1959" w14:paraId="3B74D426" w14:textId="77777777" w:rsidTr="0C169514">
        <w:trPr>
          <w:cantSplit/>
          <w:tblHeader/>
        </w:trPr>
        <w:tc>
          <w:tcPr>
            <w:tcW w:w="1349" w:type="dxa"/>
            <w:shd w:val="clear" w:color="auto" w:fill="FFFFFF"/>
          </w:tcPr>
          <w:p w14:paraId="66C0ED24" w14:textId="427AEB7C" w:rsidR="00BD1959" w:rsidRDefault="00661C2C" w:rsidP="0C169514">
            <w:pPr>
              <w:pStyle w:val="TableText"/>
            </w:pPr>
            <w:r w:rsidRPr="0021494F">
              <w:rPr>
                <w:rFonts w:cs="Arial"/>
              </w:rPr>
              <w:t>SAML</w:t>
            </w:r>
          </w:p>
        </w:tc>
        <w:tc>
          <w:tcPr>
            <w:tcW w:w="3420" w:type="dxa"/>
            <w:shd w:val="clear" w:color="auto" w:fill="FFFFFF"/>
          </w:tcPr>
          <w:p w14:paraId="1256670E" w14:textId="58AAB5FD" w:rsidR="00BD1959" w:rsidRDefault="00661C2C" w:rsidP="0C169514">
            <w:pPr>
              <w:pStyle w:val="TableText"/>
            </w:pPr>
            <w:r>
              <w:t xml:space="preserve">Security &amp; Authentication Markup Language </w:t>
            </w:r>
            <w:hyperlink r:id="rId31" w:history="1">
              <w:r w:rsidRPr="000E76BA">
                <w:rPr>
                  <w:rStyle w:val="Hyperlink"/>
                </w:rPr>
                <w:t>https://www.oasis-open.org/committees/tc_home.php?wg_abbrev=security</w:t>
              </w:r>
            </w:hyperlink>
            <w:r>
              <w:t xml:space="preserve"> </w:t>
            </w:r>
          </w:p>
        </w:tc>
        <w:tc>
          <w:tcPr>
            <w:tcW w:w="1260" w:type="dxa"/>
            <w:shd w:val="clear" w:color="auto" w:fill="FFFFFF"/>
          </w:tcPr>
          <w:p w14:paraId="17BC49EC" w14:textId="77777777" w:rsidR="00BD1959" w:rsidRDefault="00BD1959" w:rsidP="0C169514">
            <w:pPr>
              <w:pStyle w:val="TableText"/>
            </w:pPr>
          </w:p>
        </w:tc>
        <w:tc>
          <w:tcPr>
            <w:tcW w:w="2520" w:type="dxa"/>
            <w:shd w:val="clear" w:color="auto" w:fill="FFFFFF"/>
          </w:tcPr>
          <w:p w14:paraId="2D6CA14D" w14:textId="7EED37F9" w:rsidR="00BD1959" w:rsidRDefault="00661C2C" w:rsidP="0C169514">
            <w:pPr>
              <w:pStyle w:val="TableText"/>
            </w:pPr>
            <w:r>
              <w:t>OASIS</w:t>
            </w:r>
          </w:p>
        </w:tc>
      </w:tr>
      <w:tr w:rsidR="00BD1959" w14:paraId="0F86AA62" w14:textId="77777777" w:rsidTr="0C169514">
        <w:trPr>
          <w:cantSplit/>
          <w:tblHeader/>
        </w:trPr>
        <w:tc>
          <w:tcPr>
            <w:tcW w:w="1349" w:type="dxa"/>
            <w:shd w:val="clear" w:color="auto" w:fill="FFFFFF"/>
          </w:tcPr>
          <w:p w14:paraId="0BFB9318" w14:textId="2479D65C" w:rsidR="00BD1959" w:rsidRDefault="00661C2C" w:rsidP="0C169514">
            <w:pPr>
              <w:pStyle w:val="TableText"/>
            </w:pPr>
            <w:proofErr w:type="spellStart"/>
            <w:r>
              <w:t>OpenID</w:t>
            </w:r>
            <w:proofErr w:type="spellEnd"/>
          </w:p>
        </w:tc>
        <w:tc>
          <w:tcPr>
            <w:tcW w:w="3420" w:type="dxa"/>
            <w:shd w:val="clear" w:color="auto" w:fill="FFFFFF"/>
          </w:tcPr>
          <w:p w14:paraId="4D46B8AA" w14:textId="02A6CD55" w:rsidR="00BD1959" w:rsidRDefault="00661C2C" w:rsidP="0C169514">
            <w:pPr>
              <w:pStyle w:val="TableText"/>
            </w:pPr>
            <w:proofErr w:type="spellStart"/>
            <w:r>
              <w:t>OpenID</w:t>
            </w:r>
            <w:proofErr w:type="spellEnd"/>
            <w:r>
              <w:t xml:space="preserve"> specification </w:t>
            </w:r>
            <w:hyperlink r:id="rId32" w:history="1">
              <w:r w:rsidRPr="000E76BA">
                <w:rPr>
                  <w:rStyle w:val="Hyperlink"/>
                </w:rPr>
                <w:t>http://openid.net/specs/openid-authentication-2_0.html</w:t>
              </w:r>
            </w:hyperlink>
            <w:r>
              <w:t xml:space="preserve"> </w:t>
            </w:r>
          </w:p>
        </w:tc>
        <w:tc>
          <w:tcPr>
            <w:tcW w:w="1260" w:type="dxa"/>
            <w:shd w:val="clear" w:color="auto" w:fill="FFFFFF"/>
          </w:tcPr>
          <w:p w14:paraId="2D272D66" w14:textId="77777777" w:rsidR="00BD1959" w:rsidRDefault="00BD1959" w:rsidP="0C169514">
            <w:pPr>
              <w:pStyle w:val="TableText"/>
            </w:pPr>
          </w:p>
        </w:tc>
        <w:tc>
          <w:tcPr>
            <w:tcW w:w="2520" w:type="dxa"/>
            <w:shd w:val="clear" w:color="auto" w:fill="FFFFFF"/>
          </w:tcPr>
          <w:p w14:paraId="53055B26" w14:textId="5D491A0F" w:rsidR="00BD1959" w:rsidRDefault="008309D6" w:rsidP="0C169514">
            <w:pPr>
              <w:pStyle w:val="TableText"/>
            </w:pPr>
            <w:r>
              <w:t>IETF</w:t>
            </w:r>
          </w:p>
        </w:tc>
      </w:tr>
      <w:tr w:rsidR="00BD1959" w14:paraId="7B98EDD9" w14:textId="77777777" w:rsidTr="0C169514">
        <w:trPr>
          <w:cantSplit/>
          <w:tblHeader/>
        </w:trPr>
        <w:tc>
          <w:tcPr>
            <w:tcW w:w="1349" w:type="dxa"/>
            <w:shd w:val="clear" w:color="auto" w:fill="FFFFFF"/>
          </w:tcPr>
          <w:p w14:paraId="3C432275" w14:textId="30AD61E1" w:rsidR="00BD1959" w:rsidRDefault="00661C2C" w:rsidP="0C169514">
            <w:pPr>
              <w:pStyle w:val="TableText"/>
            </w:pPr>
            <w:r>
              <w:t>OAuth2</w:t>
            </w:r>
          </w:p>
        </w:tc>
        <w:tc>
          <w:tcPr>
            <w:tcW w:w="3420" w:type="dxa"/>
            <w:shd w:val="clear" w:color="auto" w:fill="FFFFFF"/>
          </w:tcPr>
          <w:p w14:paraId="768DA676" w14:textId="04543D23" w:rsidR="00BD1959" w:rsidRDefault="00661C2C" w:rsidP="0C169514">
            <w:pPr>
              <w:pStyle w:val="TableText"/>
            </w:pPr>
            <w:r>
              <w:t xml:space="preserve">OAuth2 specification (DRAFT) </w:t>
            </w:r>
            <w:r w:rsidRPr="00661C2C">
              <w:t>http://tools.ietf.org/html/draft-ietf-oauth-v2-31</w:t>
            </w:r>
          </w:p>
        </w:tc>
        <w:tc>
          <w:tcPr>
            <w:tcW w:w="1260" w:type="dxa"/>
            <w:shd w:val="clear" w:color="auto" w:fill="FFFFFF"/>
          </w:tcPr>
          <w:p w14:paraId="3337F368" w14:textId="77777777" w:rsidR="00BD1959" w:rsidRDefault="00BD1959" w:rsidP="0C169514">
            <w:pPr>
              <w:pStyle w:val="TableText"/>
            </w:pPr>
          </w:p>
        </w:tc>
        <w:tc>
          <w:tcPr>
            <w:tcW w:w="2520" w:type="dxa"/>
            <w:shd w:val="clear" w:color="auto" w:fill="FFFFFF"/>
          </w:tcPr>
          <w:p w14:paraId="04819E0C" w14:textId="1ABFBD5B" w:rsidR="00BD1959" w:rsidRDefault="008309D6" w:rsidP="0C169514">
            <w:pPr>
              <w:pStyle w:val="TableText"/>
            </w:pPr>
            <w:r>
              <w:t>IETF</w:t>
            </w:r>
          </w:p>
        </w:tc>
      </w:tr>
      <w:tr w:rsidR="00420996" w14:paraId="123B46C0" w14:textId="77777777" w:rsidTr="0C169514">
        <w:trPr>
          <w:cantSplit/>
          <w:tblHeader/>
        </w:trPr>
        <w:tc>
          <w:tcPr>
            <w:tcW w:w="1349" w:type="dxa"/>
            <w:shd w:val="clear" w:color="auto" w:fill="FFFFFF"/>
          </w:tcPr>
          <w:p w14:paraId="4A6B313C" w14:textId="602512F8" w:rsidR="00420996" w:rsidRDefault="00420996" w:rsidP="0C169514">
            <w:pPr>
              <w:pStyle w:val="TableText"/>
            </w:pPr>
            <w:r>
              <w:t>WS-Federation</w:t>
            </w:r>
          </w:p>
        </w:tc>
        <w:tc>
          <w:tcPr>
            <w:tcW w:w="3420" w:type="dxa"/>
            <w:shd w:val="clear" w:color="auto" w:fill="FFFFFF"/>
          </w:tcPr>
          <w:p w14:paraId="0D4CA90F" w14:textId="5C834389" w:rsidR="00420996" w:rsidRDefault="00420996" w:rsidP="0C169514">
            <w:pPr>
              <w:pStyle w:val="TableText"/>
            </w:pPr>
            <w:r>
              <w:t xml:space="preserve">Web Services Federation Specification </w:t>
            </w:r>
            <w:hyperlink r:id="rId33" w:history="1">
              <w:r w:rsidRPr="000E76BA">
                <w:rPr>
                  <w:rStyle w:val="Hyperlink"/>
                </w:rPr>
                <w:t>http://en.wikipedia.org/wiki/WS-Federation</w:t>
              </w:r>
            </w:hyperlink>
          </w:p>
        </w:tc>
        <w:tc>
          <w:tcPr>
            <w:tcW w:w="1260" w:type="dxa"/>
            <w:shd w:val="clear" w:color="auto" w:fill="FFFFFF"/>
          </w:tcPr>
          <w:p w14:paraId="50FE6B41" w14:textId="77777777" w:rsidR="00420996" w:rsidRDefault="00420996" w:rsidP="0C169514">
            <w:pPr>
              <w:pStyle w:val="TableText"/>
            </w:pPr>
          </w:p>
        </w:tc>
        <w:tc>
          <w:tcPr>
            <w:tcW w:w="2520" w:type="dxa"/>
            <w:shd w:val="clear" w:color="auto" w:fill="FFFFFF"/>
          </w:tcPr>
          <w:p w14:paraId="4B658F67" w14:textId="42BED696" w:rsidR="00420996" w:rsidRDefault="00420996" w:rsidP="0C169514">
            <w:pPr>
              <w:pStyle w:val="TableText"/>
            </w:pPr>
            <w:r>
              <w:t>OASIS</w:t>
            </w:r>
          </w:p>
        </w:tc>
      </w:tr>
      <w:tr w:rsidR="00420996" w14:paraId="69AD4E60" w14:textId="77777777" w:rsidTr="0C169514">
        <w:trPr>
          <w:cantSplit/>
          <w:tblHeader/>
        </w:trPr>
        <w:tc>
          <w:tcPr>
            <w:tcW w:w="1349" w:type="dxa"/>
            <w:shd w:val="clear" w:color="auto" w:fill="FFFFFF"/>
          </w:tcPr>
          <w:p w14:paraId="42E0D250" w14:textId="19909FEB" w:rsidR="00420996" w:rsidRDefault="00420996" w:rsidP="0C169514">
            <w:pPr>
              <w:pStyle w:val="TableText"/>
            </w:pPr>
            <w:r>
              <w:t>ADFS2</w:t>
            </w:r>
          </w:p>
        </w:tc>
        <w:tc>
          <w:tcPr>
            <w:tcW w:w="3420" w:type="dxa"/>
            <w:shd w:val="clear" w:color="auto" w:fill="FFFFFF"/>
          </w:tcPr>
          <w:p w14:paraId="45F11D4E" w14:textId="17D2ED01" w:rsidR="00420996" w:rsidRDefault="00420996" w:rsidP="0C169514">
            <w:pPr>
              <w:pStyle w:val="TableText"/>
            </w:pPr>
            <w:r>
              <w:t xml:space="preserve">Active Directory Federation Services 2 </w:t>
            </w:r>
            <w:hyperlink r:id="rId34" w:history="1">
              <w:r w:rsidRPr="000E76BA">
                <w:rPr>
                  <w:rStyle w:val="Hyperlink"/>
                </w:rPr>
                <w:t>http://technet.microsoft.com/en-us/library/adfs2(v=ws.10).</w:t>
              </w:r>
              <w:proofErr w:type="spellStart"/>
              <w:r w:rsidRPr="000E76BA">
                <w:rPr>
                  <w:rStyle w:val="Hyperlink"/>
                </w:rPr>
                <w:t>aspx</w:t>
              </w:r>
              <w:proofErr w:type="spellEnd"/>
            </w:hyperlink>
          </w:p>
        </w:tc>
        <w:tc>
          <w:tcPr>
            <w:tcW w:w="1260" w:type="dxa"/>
            <w:shd w:val="clear" w:color="auto" w:fill="FFFFFF"/>
          </w:tcPr>
          <w:p w14:paraId="4DFE15CC" w14:textId="77777777" w:rsidR="00420996" w:rsidRDefault="00420996" w:rsidP="0C169514">
            <w:pPr>
              <w:pStyle w:val="TableText"/>
            </w:pPr>
          </w:p>
        </w:tc>
        <w:tc>
          <w:tcPr>
            <w:tcW w:w="2520" w:type="dxa"/>
            <w:shd w:val="clear" w:color="auto" w:fill="FFFFFF"/>
          </w:tcPr>
          <w:p w14:paraId="7E68BF8F" w14:textId="77777777" w:rsidR="00420996" w:rsidRDefault="00420996" w:rsidP="0C169514">
            <w:pPr>
              <w:pStyle w:val="TableText"/>
            </w:pPr>
            <w:r>
              <w:t>Microsoft</w:t>
            </w:r>
          </w:p>
          <w:p w14:paraId="2797127F" w14:textId="1389DFC4" w:rsidR="00420996" w:rsidRDefault="00420996" w:rsidP="0C169514">
            <w:pPr>
              <w:pStyle w:val="TableText"/>
            </w:pPr>
          </w:p>
        </w:tc>
      </w:tr>
      <w:tr w:rsidR="00420996" w14:paraId="083EE344" w14:textId="77777777" w:rsidTr="0C169514">
        <w:trPr>
          <w:cantSplit/>
          <w:tblHeader/>
        </w:trPr>
        <w:tc>
          <w:tcPr>
            <w:tcW w:w="1349" w:type="dxa"/>
            <w:shd w:val="clear" w:color="auto" w:fill="FFFFFF"/>
          </w:tcPr>
          <w:p w14:paraId="6C33DF9A" w14:textId="77DB3D16" w:rsidR="00420996" w:rsidRDefault="00420996" w:rsidP="0C169514">
            <w:pPr>
              <w:pStyle w:val="TableText"/>
            </w:pPr>
            <w:r>
              <w:t>SAML-EC</w:t>
            </w:r>
          </w:p>
        </w:tc>
        <w:tc>
          <w:tcPr>
            <w:tcW w:w="3420" w:type="dxa"/>
            <w:shd w:val="clear" w:color="auto" w:fill="FFFFFF"/>
          </w:tcPr>
          <w:p w14:paraId="44E36AE2" w14:textId="77777777" w:rsidR="00420996" w:rsidRDefault="00420996" w:rsidP="0C169514">
            <w:pPr>
              <w:pStyle w:val="TableText"/>
            </w:pPr>
            <w:r>
              <w:t>SAML Enhanced Client</w:t>
            </w:r>
          </w:p>
          <w:p w14:paraId="431388D0" w14:textId="63883D89" w:rsidR="00420996" w:rsidRPr="00420996" w:rsidRDefault="00420996" w:rsidP="0C169514">
            <w:pPr>
              <w:pStyle w:val="TableText"/>
            </w:pPr>
            <w:r w:rsidRPr="00420996">
              <w:t>http://datatracker.ietf.org/doc/draft-ietf-kitten-sasl-saml-ec/</w:t>
            </w:r>
          </w:p>
          <w:p w14:paraId="1D160910" w14:textId="77777777" w:rsidR="00420996" w:rsidRDefault="00420996" w:rsidP="0C169514">
            <w:pPr>
              <w:pStyle w:val="TableText"/>
            </w:pPr>
          </w:p>
        </w:tc>
        <w:tc>
          <w:tcPr>
            <w:tcW w:w="1260" w:type="dxa"/>
            <w:shd w:val="clear" w:color="auto" w:fill="FFFFFF"/>
          </w:tcPr>
          <w:p w14:paraId="716676DD" w14:textId="77777777" w:rsidR="00420996" w:rsidRDefault="00420996" w:rsidP="0C169514">
            <w:pPr>
              <w:pStyle w:val="TableText"/>
            </w:pPr>
          </w:p>
        </w:tc>
        <w:tc>
          <w:tcPr>
            <w:tcW w:w="2520" w:type="dxa"/>
            <w:shd w:val="clear" w:color="auto" w:fill="FFFFFF"/>
          </w:tcPr>
          <w:p w14:paraId="6606ABC8" w14:textId="77777777" w:rsidR="00B36266" w:rsidRDefault="00B36266" w:rsidP="0C169514">
            <w:pPr>
              <w:pStyle w:val="TableText"/>
            </w:pPr>
          </w:p>
          <w:p w14:paraId="02EAE424" w14:textId="77777777" w:rsidR="00420996" w:rsidRDefault="00420996" w:rsidP="0C169514">
            <w:pPr>
              <w:pStyle w:val="TableText"/>
            </w:pPr>
          </w:p>
        </w:tc>
      </w:tr>
      <w:tr w:rsidR="00B36266" w14:paraId="246085C2" w14:textId="77777777" w:rsidTr="0C169514">
        <w:trPr>
          <w:cantSplit/>
          <w:tblHeader/>
        </w:trPr>
        <w:tc>
          <w:tcPr>
            <w:tcW w:w="1349" w:type="dxa"/>
            <w:shd w:val="clear" w:color="auto" w:fill="FFFFFF"/>
          </w:tcPr>
          <w:p w14:paraId="7AA37E77" w14:textId="15646519" w:rsidR="00B36266" w:rsidRDefault="00B36266" w:rsidP="0C169514">
            <w:pPr>
              <w:pStyle w:val="TableText"/>
            </w:pPr>
            <w:r>
              <w:t>RADSEC</w:t>
            </w:r>
          </w:p>
        </w:tc>
        <w:tc>
          <w:tcPr>
            <w:tcW w:w="3420" w:type="dxa"/>
            <w:shd w:val="clear" w:color="auto" w:fill="FFFFFF"/>
          </w:tcPr>
          <w:p w14:paraId="6D37A6F8" w14:textId="71EEB0D9" w:rsidR="00B36266" w:rsidRDefault="00B36266" w:rsidP="0C169514">
            <w:pPr>
              <w:pStyle w:val="TableText"/>
            </w:pPr>
            <w:r>
              <w:t xml:space="preserve">Protocol for carrying RADIUS datagrams over TCP </w:t>
            </w:r>
            <w:hyperlink r:id="rId35" w:history="1">
              <w:r w:rsidRPr="000E76BA">
                <w:rPr>
                  <w:rStyle w:val="Hyperlink"/>
                </w:rPr>
                <w:t>http://en.wikipedia.org/wiki/RadSec</w:t>
              </w:r>
            </w:hyperlink>
          </w:p>
        </w:tc>
        <w:tc>
          <w:tcPr>
            <w:tcW w:w="1260" w:type="dxa"/>
            <w:shd w:val="clear" w:color="auto" w:fill="FFFFFF"/>
          </w:tcPr>
          <w:p w14:paraId="0B0D6F29" w14:textId="77777777" w:rsidR="00B36266" w:rsidRDefault="00B36266" w:rsidP="0C169514">
            <w:pPr>
              <w:pStyle w:val="TableText"/>
            </w:pPr>
          </w:p>
        </w:tc>
        <w:tc>
          <w:tcPr>
            <w:tcW w:w="2520" w:type="dxa"/>
            <w:shd w:val="clear" w:color="auto" w:fill="FFFFFF"/>
          </w:tcPr>
          <w:p w14:paraId="1D6E1D23" w14:textId="071C1BFC" w:rsidR="00B36266" w:rsidRDefault="00B36266" w:rsidP="0C169514">
            <w:pPr>
              <w:pStyle w:val="TableText"/>
            </w:pPr>
            <w:r>
              <w:t>IETF</w:t>
            </w:r>
          </w:p>
        </w:tc>
      </w:tr>
    </w:tbl>
    <w:p w14:paraId="34E9A694" w14:textId="77777777" w:rsidR="00BD1959" w:rsidRDefault="00BD1959" w:rsidP="0C169514"/>
    <w:p w14:paraId="531A554C" w14:textId="644DB7D7" w:rsidR="005F149C" w:rsidRDefault="005F149C" w:rsidP="008309D6">
      <w:pPr>
        <w:pStyle w:val="Heading1"/>
        <w:tabs>
          <w:tab w:val="left" w:pos="540"/>
        </w:tabs>
      </w:pPr>
      <w:bookmarkStart w:id="173" w:name="_Toc139705300"/>
      <w:bookmarkStart w:id="174" w:name="_Toc154718523"/>
      <w:bookmarkStart w:id="175" w:name="_Toc215287640"/>
    </w:p>
    <w:p w14:paraId="7E433407" w14:textId="4F074F5E" w:rsidR="005F149C" w:rsidRDefault="005F149C" w:rsidP="000477D1">
      <w:pPr>
        <w:pStyle w:val="Heading2"/>
        <w:numPr>
          <w:ilvl w:val="1"/>
          <w:numId w:val="7"/>
        </w:numPr>
      </w:pPr>
      <w:bookmarkStart w:id="176" w:name="_Toc251498530"/>
      <w:bookmarkStart w:id="177" w:name="_Toc293750159"/>
      <w:r>
        <w:t>Installed Software</w:t>
      </w:r>
      <w:bookmarkEnd w:id="176"/>
      <w:r w:rsidR="007B4FCB">
        <w:t xml:space="preserve"> and Related Directories</w:t>
      </w:r>
      <w:bookmarkEnd w:id="177"/>
    </w:p>
    <w:p w14:paraId="55504904" w14:textId="224490D6" w:rsidR="005F149C" w:rsidRDefault="00335E7F" w:rsidP="005F149C">
      <w:r>
        <w:t xml:space="preserve">Software installed specifically by the </w:t>
      </w:r>
      <w:proofErr w:type="spellStart"/>
      <w:proofErr w:type="gramStart"/>
      <w:r>
        <w:t>IdP</w:t>
      </w:r>
      <w:proofErr w:type="spellEnd"/>
      <w:proofErr w:type="gramEnd"/>
      <w:r>
        <w:t xml:space="preserve"> Installer is listed below.  Many packages have dependencies </w:t>
      </w:r>
      <w:r w:rsidR="001A5864">
        <w:t>automatically installed</w:t>
      </w:r>
      <w:r>
        <w:t xml:space="preserve"> so this list is not </w:t>
      </w:r>
      <w:r w:rsidR="001A5864">
        <w:t>exhaustive</w:t>
      </w:r>
      <w:r>
        <w:t xml:space="preserve"> of all the discrete</w:t>
      </w:r>
      <w:r w:rsidR="006C4915">
        <w:t xml:space="preserve"> </w:t>
      </w:r>
      <w:r>
        <w:t xml:space="preserve">packages installed. Using </w:t>
      </w:r>
      <w:r w:rsidR="006C4915">
        <w:t>rpm/</w:t>
      </w:r>
      <w:proofErr w:type="spellStart"/>
      <w:r w:rsidR="006C4915">
        <w:t>dpkg</w:t>
      </w:r>
      <w:proofErr w:type="spellEnd"/>
      <w:r>
        <w:t xml:space="preserve"> prior to installation it is possible to enumerate the pack</w:t>
      </w:r>
      <w:r w:rsidR="006C4915">
        <w:t>a</w:t>
      </w:r>
      <w:r>
        <w:t>ges and then compare the list after installation.</w:t>
      </w:r>
      <w:r w:rsidR="005F149C">
        <w:t xml:space="preserve">  </w:t>
      </w:r>
    </w:p>
    <w:p w14:paraId="05DFBE25" w14:textId="3B751585" w:rsidR="005F149C" w:rsidRDefault="005F149C" w:rsidP="00045604">
      <w:pPr>
        <w:pStyle w:val="ListParagraph"/>
        <w:numPr>
          <w:ilvl w:val="0"/>
          <w:numId w:val="9"/>
        </w:numPr>
      </w:pPr>
      <w:r>
        <w:t xml:space="preserve">SAML2 </w:t>
      </w:r>
      <w:r w:rsidR="00335E7F">
        <w:t>Related</w:t>
      </w:r>
      <w:r w:rsidR="006C4915">
        <w:t>:</w:t>
      </w:r>
    </w:p>
    <w:p w14:paraId="667CA0AA" w14:textId="1B4E3568" w:rsidR="007B4FCB" w:rsidRPr="003E001E" w:rsidRDefault="006C4915" w:rsidP="00045604">
      <w:pPr>
        <w:pStyle w:val="ListParagraph"/>
        <w:numPr>
          <w:ilvl w:val="1"/>
          <w:numId w:val="9"/>
        </w:numPr>
        <w:rPr>
          <w:b/>
        </w:rPr>
      </w:pPr>
      <w:proofErr w:type="gramStart"/>
      <w:r w:rsidRPr="003E001E">
        <w:rPr>
          <w:b/>
        </w:rPr>
        <w:t>jetty</w:t>
      </w:r>
      <w:proofErr w:type="gramEnd"/>
      <w:r w:rsidR="00552698">
        <w:rPr>
          <w:b/>
        </w:rPr>
        <w:t>-9.2.7</w:t>
      </w:r>
    </w:p>
    <w:p w14:paraId="709C9F4D" w14:textId="1F85A779" w:rsidR="007B4FCB" w:rsidRDefault="007B4FCB" w:rsidP="007B4FCB">
      <w:pPr>
        <w:pStyle w:val="ListParagraph"/>
        <w:numPr>
          <w:ilvl w:val="2"/>
          <w:numId w:val="9"/>
        </w:numPr>
      </w:pPr>
      <w:r w:rsidRPr="003227EF">
        <w:rPr>
          <w:b/>
        </w:rPr>
        <w:lastRenderedPageBreak/>
        <w:t>Installed by</w:t>
      </w:r>
      <w:r w:rsidR="003227EF" w:rsidRPr="003227EF">
        <w:rPr>
          <w:b/>
        </w:rPr>
        <w:t>:</w:t>
      </w:r>
      <w:r>
        <w:t xml:space="preserve"> rpm</w:t>
      </w:r>
      <w:r w:rsidR="006C4915">
        <w:t>/deb</w:t>
      </w:r>
      <w:r>
        <w:t xml:space="preserve"> </w:t>
      </w:r>
      <w:r w:rsidR="003227EF">
        <w:t xml:space="preserve">installation of </w:t>
      </w:r>
      <w:r>
        <w:t>package</w:t>
      </w:r>
    </w:p>
    <w:p w14:paraId="478DF1F9" w14:textId="2263A682" w:rsidR="007B4FCB" w:rsidRDefault="007B4FCB" w:rsidP="007B4FCB">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r w:rsidR="00552698">
        <w:t>opt/jetty</w:t>
      </w:r>
    </w:p>
    <w:p w14:paraId="02A8FE44" w14:textId="29FEC57A" w:rsidR="00335E7F" w:rsidRDefault="007B4FCB" w:rsidP="007B4FCB">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r w:rsidR="006A0188">
        <w:t>/opt/jetty</w:t>
      </w:r>
      <w:r>
        <w:t>/logs</w:t>
      </w:r>
    </w:p>
    <w:p w14:paraId="2C402B6A" w14:textId="41BA4D59" w:rsidR="003227EF" w:rsidRPr="003227EF" w:rsidRDefault="005F149C" w:rsidP="00045604">
      <w:pPr>
        <w:pStyle w:val="ListParagraph"/>
        <w:numPr>
          <w:ilvl w:val="1"/>
          <w:numId w:val="9"/>
        </w:numPr>
        <w:rPr>
          <w:b/>
        </w:rPr>
      </w:pPr>
      <w:proofErr w:type="gramStart"/>
      <w:r w:rsidRPr="003227EF">
        <w:rPr>
          <w:b/>
        </w:rPr>
        <w:t>shibboleth</w:t>
      </w:r>
      <w:proofErr w:type="gramEnd"/>
      <w:r w:rsidRPr="003227EF">
        <w:rPr>
          <w:b/>
        </w:rPr>
        <w:t>-identityprovider-2.4.</w:t>
      </w:r>
      <w:r w:rsidR="003E001E">
        <w:rPr>
          <w:b/>
        </w:rPr>
        <w:t>4</w:t>
      </w:r>
    </w:p>
    <w:p w14:paraId="50BB215A" w14:textId="36210255" w:rsidR="003227EF" w:rsidRDefault="003227EF" w:rsidP="003227EF">
      <w:pPr>
        <w:pStyle w:val="ListParagraph"/>
        <w:numPr>
          <w:ilvl w:val="2"/>
          <w:numId w:val="9"/>
        </w:numPr>
      </w:pPr>
      <w:r w:rsidRPr="003227EF">
        <w:rPr>
          <w:b/>
        </w:rPr>
        <w:t>Installed by</w:t>
      </w:r>
      <w:r>
        <w:rPr>
          <w:b/>
        </w:rPr>
        <w:t>:</w:t>
      </w:r>
      <w:r>
        <w:t xml:space="preserve"> extracting tar of package</w:t>
      </w:r>
    </w:p>
    <w:p w14:paraId="35FB5722" w14:textId="4D7C76C1"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/opt/shibboleth/</w:t>
      </w:r>
      <w:proofErr w:type="spellStart"/>
      <w:r>
        <w:t>idp</w:t>
      </w:r>
      <w:proofErr w:type="spellEnd"/>
    </w:p>
    <w:p w14:paraId="350D3167" w14:textId="50D144CD" w:rsidR="00335E7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/opt/shibboleth-</w:t>
      </w:r>
      <w:proofErr w:type="spellStart"/>
      <w:r>
        <w:t>idp</w:t>
      </w:r>
      <w:proofErr w:type="spellEnd"/>
      <w:r>
        <w:t xml:space="preserve">/logs                                                              </w:t>
      </w:r>
      <w:r w:rsidR="005F149C">
        <w:t xml:space="preserve">                                        </w:t>
      </w:r>
    </w:p>
    <w:p w14:paraId="4AA2117E" w14:textId="7952E10A" w:rsidR="003227EF" w:rsidRDefault="005F149C" w:rsidP="00045604">
      <w:pPr>
        <w:pStyle w:val="ListParagraph"/>
        <w:numPr>
          <w:ilvl w:val="1"/>
          <w:numId w:val="9"/>
        </w:numPr>
        <w:rPr>
          <w:b/>
        </w:rPr>
      </w:pPr>
      <w:proofErr w:type="gramStart"/>
      <w:r w:rsidRPr="003227EF">
        <w:rPr>
          <w:b/>
        </w:rPr>
        <w:t>cas</w:t>
      </w:r>
      <w:proofErr w:type="gramEnd"/>
      <w:r w:rsidRPr="003227EF">
        <w:rPr>
          <w:b/>
        </w:rPr>
        <w:t>-client-3.</w:t>
      </w:r>
      <w:r w:rsidR="00A25A83">
        <w:rPr>
          <w:b/>
        </w:rPr>
        <w:t>3.3</w:t>
      </w:r>
      <w:r w:rsidRPr="003227EF">
        <w:rPr>
          <w:b/>
        </w:rPr>
        <w:t xml:space="preserve">-release </w:t>
      </w:r>
    </w:p>
    <w:p w14:paraId="7C41C8DA" w14:textId="2DEA9B55" w:rsidR="003227EF" w:rsidRDefault="003227EF" w:rsidP="003227EF">
      <w:pPr>
        <w:pStyle w:val="ListParagraph"/>
        <w:numPr>
          <w:ilvl w:val="2"/>
          <w:numId w:val="9"/>
        </w:numPr>
      </w:pPr>
      <w:r w:rsidRPr="003227EF">
        <w:rPr>
          <w:b/>
        </w:rPr>
        <w:t>Installed by</w:t>
      </w:r>
      <w:r>
        <w:rPr>
          <w:b/>
        </w:rPr>
        <w:t>:</w:t>
      </w:r>
      <w:r>
        <w:t xml:space="preserve"> extracting tar of package plugin to </w:t>
      </w:r>
      <w:r w:rsidR="006C4915">
        <w:t>jetty</w:t>
      </w:r>
    </w:p>
    <w:p w14:paraId="02C3520E" w14:textId="7B902DC5"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rsidR="001A5864">
        <w:t xml:space="preserve"> /opt/cas-client-3.</w:t>
      </w:r>
      <w:r w:rsidR="00A25A83">
        <w:t>3.3</w:t>
      </w:r>
    </w:p>
    <w:p w14:paraId="198261BF" w14:textId="67046B72" w:rsidR="00335E7F" w:rsidRPr="003227E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
    <w:p w14:paraId="72B2B245" w14:textId="1C55E6B2" w:rsidR="003227EF" w:rsidRDefault="005F149C" w:rsidP="00045604">
      <w:pPr>
        <w:pStyle w:val="ListParagraph"/>
        <w:numPr>
          <w:ilvl w:val="1"/>
          <w:numId w:val="9"/>
        </w:numPr>
      </w:pPr>
      <w:proofErr w:type="gramStart"/>
      <w:r w:rsidRPr="003227EF">
        <w:rPr>
          <w:b/>
        </w:rPr>
        <w:t>mysql</w:t>
      </w:r>
      <w:proofErr w:type="gramEnd"/>
      <w:r w:rsidRPr="003227EF">
        <w:rPr>
          <w:b/>
        </w:rPr>
        <w:t>-connector-java-5.1.</w:t>
      </w:r>
      <w:r w:rsidR="00A25A83">
        <w:rPr>
          <w:b/>
        </w:rPr>
        <w:t>3</w:t>
      </w:r>
      <w:r w:rsidR="00552698">
        <w:rPr>
          <w:b/>
        </w:rPr>
        <w:t>4</w:t>
      </w:r>
      <w:r>
        <w:t xml:space="preserve"> (for EPTID)   </w:t>
      </w:r>
    </w:p>
    <w:p w14:paraId="0B53ECF3" w14:textId="69B720D3" w:rsidR="003227EF" w:rsidRDefault="003227EF" w:rsidP="003227EF">
      <w:pPr>
        <w:pStyle w:val="ListParagraph"/>
        <w:numPr>
          <w:ilvl w:val="2"/>
          <w:numId w:val="9"/>
        </w:numPr>
      </w:pPr>
      <w:r w:rsidRPr="003227EF">
        <w:rPr>
          <w:b/>
        </w:rPr>
        <w:t>Installed by</w:t>
      </w:r>
      <w:r>
        <w:rPr>
          <w:b/>
        </w:rPr>
        <w:t>:</w:t>
      </w:r>
      <w:r>
        <w:t xml:space="preserve"> rpm</w:t>
      </w:r>
      <w:r w:rsidR="006C4915">
        <w:t>/deb</w:t>
      </w:r>
      <w:r>
        <w:t xml:space="preserve"> installation of package</w:t>
      </w:r>
    </w:p>
    <w:p w14:paraId="2DB5D0B0" w14:textId="06E23328"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/bin, /</w:t>
      </w:r>
      <w:proofErr w:type="spellStart"/>
      <w:r>
        <w:t>usr</w:t>
      </w:r>
      <w:proofErr w:type="spellEnd"/>
      <w:r>
        <w:t>/share</w:t>
      </w:r>
    </w:p>
    <w:p w14:paraId="475A14CA" w14:textId="267FF3D6" w:rsidR="00335E7F"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/log/</w:t>
      </w:r>
      <w:proofErr w:type="spellStart"/>
      <w:r>
        <w:t>mysql</w:t>
      </w:r>
      <w:proofErr w:type="spellEnd"/>
      <w:r>
        <w:t>/mysqld.log</w:t>
      </w:r>
      <w:r w:rsidR="006A0188">
        <w:t xml:space="preserve"> (Ubuntu) or /</w:t>
      </w:r>
      <w:proofErr w:type="spellStart"/>
      <w:r w:rsidR="006A0188">
        <w:t>var</w:t>
      </w:r>
      <w:proofErr w:type="spellEnd"/>
      <w:r w:rsidR="006A0188">
        <w:t>/log/mysqld.log (</w:t>
      </w:r>
      <w:proofErr w:type="spellStart"/>
      <w:r w:rsidR="006A0188">
        <w:t>CentOS</w:t>
      </w:r>
      <w:proofErr w:type="spellEnd"/>
      <w:r w:rsidR="006A0188">
        <w:t>)</w:t>
      </w:r>
      <w:r>
        <w:t xml:space="preserve">                                                                                              </w:t>
      </w:r>
      <w:r w:rsidR="005F149C">
        <w:t xml:space="preserve">                                  </w:t>
      </w:r>
    </w:p>
    <w:p w14:paraId="22B37B65" w14:textId="77777777" w:rsidR="00335E7F" w:rsidRDefault="005F149C" w:rsidP="00045604">
      <w:pPr>
        <w:pStyle w:val="ListParagraph"/>
        <w:numPr>
          <w:ilvl w:val="0"/>
          <w:numId w:val="9"/>
        </w:numPr>
      </w:pPr>
      <w:proofErr w:type="gramStart"/>
      <w:r>
        <w:t>eduroam</w:t>
      </w:r>
      <w:proofErr w:type="gramEnd"/>
      <w:r>
        <w:t xml:space="preserve"> </w:t>
      </w:r>
      <w:r w:rsidR="00335E7F">
        <w:t>Related</w:t>
      </w:r>
      <w:r>
        <w:t>:</w:t>
      </w:r>
    </w:p>
    <w:p w14:paraId="1AA4125A" w14:textId="52F55B89" w:rsidR="003227EF" w:rsidRPr="003227EF" w:rsidRDefault="005F149C" w:rsidP="00045604">
      <w:pPr>
        <w:pStyle w:val="ListParagraph"/>
        <w:numPr>
          <w:ilvl w:val="1"/>
          <w:numId w:val="9"/>
        </w:numPr>
        <w:rPr>
          <w:b/>
        </w:rPr>
      </w:pPr>
      <w:proofErr w:type="spellStart"/>
      <w:proofErr w:type="gramStart"/>
      <w:r w:rsidRPr="003227EF">
        <w:rPr>
          <w:b/>
        </w:rPr>
        <w:t>freeRADIUS</w:t>
      </w:r>
      <w:proofErr w:type="spellEnd"/>
      <w:proofErr w:type="gramEnd"/>
      <w:r w:rsidR="006A0188">
        <w:rPr>
          <w:b/>
        </w:rPr>
        <w:t xml:space="preserve"> (version is OS dependent)</w:t>
      </w:r>
    </w:p>
    <w:p w14:paraId="632AEA41" w14:textId="3C497916" w:rsidR="003227EF" w:rsidRDefault="003227EF" w:rsidP="003227EF">
      <w:pPr>
        <w:pStyle w:val="ListParagraph"/>
        <w:numPr>
          <w:ilvl w:val="2"/>
          <w:numId w:val="9"/>
        </w:numPr>
      </w:pPr>
      <w:r w:rsidRPr="003227EF">
        <w:rPr>
          <w:b/>
        </w:rPr>
        <w:t>Installed by</w:t>
      </w:r>
      <w:r>
        <w:rPr>
          <w:b/>
        </w:rPr>
        <w:t>:</w:t>
      </w:r>
      <w:r>
        <w:t xml:space="preserve"> rpm</w:t>
      </w:r>
      <w:r w:rsidR="006C4915">
        <w:t>/deb</w:t>
      </w:r>
      <w:r>
        <w:t xml:space="preserve"> installation of package</w:t>
      </w:r>
    </w:p>
    <w:p w14:paraId="0069B854" w14:textId="577D6232"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w:t>
      </w:r>
      <w:proofErr w:type="spellStart"/>
      <w:r>
        <w:t>sbin</w:t>
      </w:r>
      <w:proofErr w:type="spellEnd"/>
      <w:r>
        <w:t>, /</w:t>
      </w:r>
      <w:proofErr w:type="spellStart"/>
      <w:r>
        <w:t>etc</w:t>
      </w:r>
      <w:proofErr w:type="spellEnd"/>
      <w:r>
        <w:t>/</w:t>
      </w:r>
      <w:proofErr w:type="spellStart"/>
      <w:r>
        <w:t>raddb</w:t>
      </w:r>
      <w:proofErr w:type="spellEnd"/>
      <w:r w:rsidR="006A0188">
        <w:t xml:space="preserve"> (</w:t>
      </w:r>
      <w:proofErr w:type="spellStart"/>
      <w:r w:rsidR="006A0188">
        <w:t>CentOS</w:t>
      </w:r>
      <w:proofErr w:type="spellEnd"/>
      <w:r w:rsidR="006A0188">
        <w:t>) or /</w:t>
      </w:r>
      <w:proofErr w:type="spellStart"/>
      <w:r w:rsidR="006A0188">
        <w:t>etc</w:t>
      </w:r>
      <w:proofErr w:type="spellEnd"/>
      <w:r w:rsidR="006A0188">
        <w:t>/</w:t>
      </w:r>
      <w:proofErr w:type="spellStart"/>
      <w:r w:rsidR="006A0188">
        <w:t>freeradius</w:t>
      </w:r>
      <w:proofErr w:type="spellEnd"/>
      <w:r w:rsidR="006A0188">
        <w:t xml:space="preserve"> (Ubuntu)</w:t>
      </w:r>
    </w:p>
    <w:p w14:paraId="23DB9621" w14:textId="54D4DB34" w:rsidR="00335E7F" w:rsidRDefault="003227EF" w:rsidP="003E001E">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/log/</w:t>
      </w:r>
      <w:r w:rsidR="006A0188">
        <w:t>radius (</w:t>
      </w:r>
      <w:proofErr w:type="spellStart"/>
      <w:r w:rsidR="006A0188">
        <w:t>CentOS</w:t>
      </w:r>
      <w:proofErr w:type="spellEnd"/>
      <w:r w:rsidR="006A0188">
        <w:t>) or /</w:t>
      </w:r>
      <w:proofErr w:type="spellStart"/>
      <w:r w:rsidR="006A0188">
        <w:t>var</w:t>
      </w:r>
      <w:proofErr w:type="spellEnd"/>
      <w:r w:rsidR="006A0188">
        <w:t>/log/</w:t>
      </w:r>
      <w:proofErr w:type="spellStart"/>
      <w:r w:rsidR="006A0188">
        <w:t>freeradius</w:t>
      </w:r>
      <w:proofErr w:type="spellEnd"/>
      <w:r w:rsidR="006A0188">
        <w:t xml:space="preserve"> (Ubuntu 14.04)</w:t>
      </w:r>
      <w:r>
        <w:t xml:space="preserve">                                                                                                      </w:t>
      </w:r>
      <w:r w:rsidR="005F149C">
        <w:t xml:space="preserve">                                                        </w:t>
      </w:r>
    </w:p>
    <w:p w14:paraId="64660705" w14:textId="2833FA15" w:rsidR="003227EF" w:rsidRDefault="006A0188" w:rsidP="00045604">
      <w:pPr>
        <w:pStyle w:val="ListParagraph"/>
        <w:numPr>
          <w:ilvl w:val="1"/>
          <w:numId w:val="9"/>
        </w:numPr>
      </w:pPr>
      <w:proofErr w:type="gramStart"/>
      <w:r>
        <w:rPr>
          <w:b/>
        </w:rPr>
        <w:t>s</w:t>
      </w:r>
      <w:r w:rsidR="005F149C" w:rsidRPr="003227EF">
        <w:rPr>
          <w:b/>
        </w:rPr>
        <w:t>amba</w:t>
      </w:r>
      <w:proofErr w:type="gramEnd"/>
      <w:r>
        <w:rPr>
          <w:b/>
        </w:rPr>
        <w:t xml:space="preserve"> (version is OS dependent)</w:t>
      </w:r>
      <w:r w:rsidR="005F149C">
        <w:t xml:space="preserve"> (to connect to AD for MS-CHAPv2)</w:t>
      </w:r>
    </w:p>
    <w:p w14:paraId="782EFBCD" w14:textId="11E44910" w:rsidR="003227EF" w:rsidRDefault="003227EF" w:rsidP="003227EF">
      <w:pPr>
        <w:pStyle w:val="ListParagraph"/>
        <w:numPr>
          <w:ilvl w:val="2"/>
          <w:numId w:val="9"/>
        </w:numPr>
      </w:pPr>
      <w:r w:rsidRPr="003227EF">
        <w:rPr>
          <w:b/>
        </w:rPr>
        <w:t>Installed by</w:t>
      </w:r>
      <w:r>
        <w:rPr>
          <w:b/>
        </w:rPr>
        <w:t>:</w:t>
      </w:r>
      <w:r>
        <w:t xml:space="preserve"> rpm</w:t>
      </w:r>
      <w:r w:rsidR="006C4915">
        <w:t>/deb</w:t>
      </w:r>
      <w:r>
        <w:t xml:space="preserve"> install of package</w:t>
      </w:r>
    </w:p>
    <w:p w14:paraId="3D7ED817" w14:textId="776A4AB8" w:rsidR="003227EF" w:rsidRDefault="003227EF" w:rsidP="003227EF">
      <w:pPr>
        <w:pStyle w:val="ListParagraph"/>
        <w:numPr>
          <w:ilvl w:val="2"/>
          <w:numId w:val="9"/>
        </w:numPr>
      </w:pPr>
      <w:r w:rsidRPr="003227EF">
        <w:rPr>
          <w:b/>
        </w:rPr>
        <w:t xml:space="preserve">Install </w:t>
      </w:r>
      <w:proofErr w:type="spellStart"/>
      <w:r w:rsidRPr="003227EF">
        <w:rPr>
          <w:b/>
        </w:rPr>
        <w:t>dir</w:t>
      </w:r>
      <w:proofErr w:type="spellEnd"/>
      <w:r w:rsidRPr="003227EF">
        <w:rPr>
          <w:b/>
        </w:rPr>
        <w:t>:</w:t>
      </w:r>
      <w:r>
        <w:t xml:space="preserve"> /</w:t>
      </w:r>
      <w:proofErr w:type="spellStart"/>
      <w:r>
        <w:t>usr</w:t>
      </w:r>
      <w:proofErr w:type="spellEnd"/>
      <w:r>
        <w:t>/bin, /</w:t>
      </w:r>
      <w:proofErr w:type="spellStart"/>
      <w:r>
        <w:t>etc</w:t>
      </w:r>
      <w:proofErr w:type="spellEnd"/>
      <w:r>
        <w:t>/samba/</w:t>
      </w:r>
    </w:p>
    <w:p w14:paraId="7DA8F1C7" w14:textId="3D325606" w:rsidR="005F149C" w:rsidRDefault="003227EF" w:rsidP="003227EF">
      <w:pPr>
        <w:pStyle w:val="ListParagraph"/>
        <w:numPr>
          <w:ilvl w:val="2"/>
          <w:numId w:val="9"/>
        </w:numPr>
      </w:pPr>
      <w:r w:rsidRPr="003227EF">
        <w:rPr>
          <w:b/>
        </w:rPr>
        <w:t xml:space="preserve">Log </w:t>
      </w:r>
      <w:proofErr w:type="spellStart"/>
      <w:r w:rsidRPr="003227EF">
        <w:rPr>
          <w:b/>
        </w:rPr>
        <w:t>dir</w:t>
      </w:r>
      <w:proofErr w:type="spellEnd"/>
      <w:r w:rsidRPr="003227EF">
        <w:rPr>
          <w:b/>
        </w:rPr>
        <w:t>:</w:t>
      </w:r>
      <w:r>
        <w:t xml:space="preserve"> /</w:t>
      </w:r>
      <w:proofErr w:type="spellStart"/>
      <w:r>
        <w:t>var</w:t>
      </w:r>
      <w:proofErr w:type="spellEnd"/>
      <w:r>
        <w:t xml:space="preserve">/log/syslog                                                                                                      </w:t>
      </w:r>
    </w:p>
    <w:bookmarkEnd w:id="167"/>
    <w:bookmarkEnd w:id="168"/>
    <w:bookmarkEnd w:id="173"/>
    <w:bookmarkEnd w:id="174"/>
    <w:bookmarkEnd w:id="175"/>
    <w:p w14:paraId="72B48E1F" w14:textId="6046FE2E" w:rsidR="00BD1959" w:rsidRDefault="00BD1959" w:rsidP="0C169514">
      <w:pPr>
        <w:ind w:left="0"/>
      </w:pPr>
    </w:p>
    <w:sectPr w:rsidR="00BD1959" w:rsidSect="00D94FAA">
      <w:headerReference w:type="even" r:id="rId36"/>
      <w:headerReference w:type="default" r:id="rId37"/>
      <w:footerReference w:type="default" r:id="rId38"/>
      <w:headerReference w:type="first" r:id="rId39"/>
      <w:footerReference w:type="first" r:id="rId40"/>
      <w:pgSz w:w="12240" w:h="15840" w:code="1"/>
      <w:pgMar w:top="1135" w:right="1183" w:bottom="426" w:left="567" w:header="540" w:footer="36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610CD" w14:textId="77777777" w:rsidR="00E4223A" w:rsidRDefault="00E4223A">
      <w:r>
        <w:separator/>
      </w:r>
    </w:p>
    <w:p w14:paraId="1FCF556D" w14:textId="77777777" w:rsidR="00E4223A" w:rsidRDefault="00E4223A"/>
  </w:endnote>
  <w:endnote w:type="continuationSeparator" w:id="0">
    <w:p w14:paraId="3D9EA87E" w14:textId="77777777" w:rsidR="00E4223A" w:rsidRDefault="00E4223A">
      <w:r>
        <w:continuationSeparator/>
      </w:r>
    </w:p>
    <w:p w14:paraId="0AB2C45E" w14:textId="77777777" w:rsidR="00E4223A" w:rsidRDefault="00E4223A"/>
  </w:endnote>
  <w:endnote w:type="continuationNotice" w:id="1">
    <w:p w14:paraId="087E2F0E" w14:textId="77777777" w:rsidR="00E4223A" w:rsidRDefault="00E422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38">
    <w:altName w:val="Times New Roman"/>
    <w:panose1 w:val="00000000000000000000"/>
    <w:charset w:val="00"/>
    <w:family w:val="auto"/>
    <w:notTrueType/>
    <w:pitch w:val="default"/>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736A6" w14:textId="77777777" w:rsidR="00E4223A" w:rsidRPr="00C07632" w:rsidRDefault="00E4223A" w:rsidP="00BD1959">
    <w:pP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D5C3F" w14:textId="77777777" w:rsidR="00E4223A" w:rsidRDefault="00E4223A" w:rsidP="00BD1959">
    <w:pPr>
      <w:pStyle w:val="Footer"/>
    </w:pPr>
    <w:r>
      <w:rPr>
        <w:noProof/>
        <w:sz w:val="20"/>
      </w:rPr>
      <w:drawing>
        <wp:anchor distT="0" distB="0" distL="114300" distR="114300" simplePos="0" relativeHeight="251658240" behindDoc="1" locked="0" layoutInCell="1" allowOverlap="1" wp14:anchorId="6E9CB4AD" wp14:editId="0CCC3388">
          <wp:simplePos x="0" y="0"/>
          <wp:positionH relativeFrom="column">
            <wp:posOffset>5184775</wp:posOffset>
          </wp:positionH>
          <wp:positionV relativeFrom="paragraph">
            <wp:posOffset>73025</wp:posOffset>
          </wp:positionV>
          <wp:extent cx="758825" cy="274955"/>
          <wp:effectExtent l="25400" t="0" r="3175" b="0"/>
          <wp:wrapNone/>
          <wp:docPr id="2" name="Picture 2"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5ED8AA10" w14:textId="77777777" w:rsidR="00E4223A" w:rsidRDefault="00E4223A" w:rsidP="00BD1959">
    <w:pPr>
      <w:pStyle w:val="Footer"/>
    </w:pPr>
    <w:r>
      <w:t>DIR Document 25SY-1-0</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2545" w14:textId="77777777" w:rsidR="00E4223A" w:rsidRPr="00C07632" w:rsidRDefault="00E4223A" w:rsidP="00BD1959">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CA3882">
      <w:rPr>
        <w:rStyle w:val="PageNumber"/>
        <w:noProof/>
      </w:rPr>
      <w:t>7</w:t>
    </w:r>
    <w:r>
      <w:rPr>
        <w:rStyle w:val="PageNumber"/>
      </w:rPr>
      <w:fldChar w:fldCharType="end"/>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CA2CE" w14:textId="77777777" w:rsidR="00E4223A" w:rsidRDefault="00E4223A" w:rsidP="00BD1959">
    <w:pPr>
      <w:pStyle w:val="Footer"/>
    </w:pPr>
    <w:r>
      <w:rPr>
        <w:noProof/>
        <w:sz w:val="20"/>
      </w:rPr>
      <w:drawing>
        <wp:anchor distT="0" distB="0" distL="114300" distR="114300" simplePos="0" relativeHeight="251658241" behindDoc="1" locked="0" layoutInCell="1" allowOverlap="1" wp14:anchorId="10E1A46D" wp14:editId="3B6DB008">
          <wp:simplePos x="0" y="0"/>
          <wp:positionH relativeFrom="column">
            <wp:posOffset>5184775</wp:posOffset>
          </wp:positionH>
          <wp:positionV relativeFrom="paragraph">
            <wp:posOffset>73025</wp:posOffset>
          </wp:positionV>
          <wp:extent cx="758825" cy="274955"/>
          <wp:effectExtent l="25400" t="0" r="3175" b="0"/>
          <wp:wrapNone/>
          <wp:docPr id="3" name="Picture 3" descr="20-ProjectPlanning(RGB)-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ProjectPlanning(RGB)-footer"/>
                  <pic:cNvPicPr>
                    <a:picLocks noChangeAspect="1" noChangeArrowheads="1"/>
                  </pic:cNvPicPr>
                </pic:nvPicPr>
                <pic:blipFill>
                  <a:blip r:embed="rId1"/>
                  <a:srcRect/>
                  <a:stretch>
                    <a:fillRect/>
                  </a:stretch>
                </pic:blipFill>
                <pic:spPr bwMode="auto">
                  <a:xfrm>
                    <a:off x="0" y="0"/>
                    <a:ext cx="758825" cy="274955"/>
                  </a:xfrm>
                  <a:prstGeom prst="rect">
                    <a:avLst/>
                  </a:prstGeom>
                  <a:noFill/>
                  <a:ln w="9525">
                    <a:noFill/>
                    <a:miter lim="800000"/>
                    <a:headEnd/>
                    <a:tailEnd/>
                  </a:ln>
                </pic:spPr>
              </pic:pic>
            </a:graphicData>
          </a:graphic>
        </wp:anchor>
      </w:drawing>
    </w:r>
  </w:p>
  <w:p w14:paraId="047EADF4" w14:textId="77777777" w:rsidR="00E4223A" w:rsidRDefault="00E4223A" w:rsidP="00BD1959">
    <w:pPr>
      <w:pStyle w:val="Footer"/>
    </w:pPr>
    <w:r>
      <w:t>DIR Document 25SY-1-0</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44BEE" w14:textId="77777777" w:rsidR="00E4223A" w:rsidRDefault="00E4223A">
      <w:r>
        <w:separator/>
      </w:r>
    </w:p>
    <w:p w14:paraId="1EC1C434" w14:textId="77777777" w:rsidR="00E4223A" w:rsidRDefault="00E4223A"/>
  </w:footnote>
  <w:footnote w:type="continuationSeparator" w:id="0">
    <w:p w14:paraId="6BE6B404" w14:textId="77777777" w:rsidR="00E4223A" w:rsidRDefault="00E4223A">
      <w:r>
        <w:continuationSeparator/>
      </w:r>
    </w:p>
    <w:p w14:paraId="0C94F68A" w14:textId="77777777" w:rsidR="00E4223A" w:rsidRDefault="00E4223A"/>
  </w:footnote>
  <w:footnote w:type="continuationNotice" w:id="1">
    <w:p w14:paraId="524B722B" w14:textId="77777777" w:rsidR="00E4223A" w:rsidRDefault="00E4223A">
      <w:pPr>
        <w:spacing w:after="0" w:line="240" w:lineRule="auto"/>
      </w:pPr>
    </w:p>
  </w:footnote>
  <w:footnote w:id="2">
    <w:p w14:paraId="14F6E9D8" w14:textId="77777777" w:rsidR="00E4223A" w:rsidRDefault="00E4223A" w:rsidP="0011417A">
      <w:pPr>
        <w:pStyle w:val="FootnoteText"/>
      </w:pPr>
      <w:r>
        <w:rPr>
          <w:rStyle w:val="FootnoteReference"/>
        </w:rPr>
        <w:footnoteRef/>
      </w:r>
      <w:r>
        <w:t xml:space="preserve"> </w:t>
      </w:r>
      <w:r w:rsidRPr="008B7C38">
        <w:t>https://wiki.shibboleth.net/confluence/display/SHIB2/IdPLinuxNonRoot</w:t>
      </w:r>
    </w:p>
  </w:footnote>
  <w:footnote w:id="3">
    <w:p w14:paraId="15994797" w14:textId="102E5E4B" w:rsidR="00E4223A" w:rsidRDefault="00E4223A">
      <w:pPr>
        <w:pStyle w:val="FootnoteText"/>
      </w:pPr>
      <w:r>
        <w:rPr>
          <w:rStyle w:val="FootnoteReference"/>
        </w:rPr>
        <w:footnoteRef/>
      </w:r>
      <w:r>
        <w:t xml:space="preserve"> </w:t>
      </w:r>
      <w:r w:rsidRPr="00800961">
        <w:t>https://wiki.shibboleth.net/confluence/display/SHIB2/IdPConfiguration</w:t>
      </w:r>
    </w:p>
  </w:footnote>
  <w:footnote w:id="4">
    <w:p w14:paraId="28D9CF7B" w14:textId="15835390" w:rsidR="00E4223A" w:rsidRDefault="00E4223A">
      <w:pPr>
        <w:pStyle w:val="FootnoteText"/>
      </w:pPr>
      <w:r>
        <w:rPr>
          <w:rStyle w:val="FootnoteReference"/>
        </w:rPr>
        <w:footnoteRef/>
      </w:r>
      <w:r>
        <w:t xml:space="preserve"> </w:t>
      </w:r>
      <w:r w:rsidRPr="00D04D37">
        <w:t>https://www.internet2.edu/media/medialibrary/2013/09/04/internet2-mace-dir-eduperson-201203.html#eduPersonTargetedID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67EAF" w14:textId="6862F5DB" w:rsidR="00E4223A" w:rsidRDefault="00E4223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D6F63" w14:textId="33E2EE3F" w:rsidR="00E4223A" w:rsidRPr="00AE4D92" w:rsidRDefault="00E4223A" w:rsidP="00BD1959">
    <w:pPr>
      <w:pStyle w:val="Header"/>
    </w:pPr>
    <w:r>
      <w:t>CANARIE Inc.</w:t>
    </w:r>
    <w:r>
      <w:tab/>
    </w:r>
    <w:r>
      <w:tab/>
    </w:r>
    <w:r>
      <w:br/>
      <w:t>CAF Identity Provider Installer Installation Guide</w:t>
    </w:r>
    <w:r>
      <w:tab/>
    </w:r>
    <w:r>
      <w:tab/>
      <w:t>Version 2.2.0 | May 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99032" w14:textId="377EB637" w:rsidR="00E4223A" w:rsidRPr="00127158" w:rsidRDefault="00E4223A" w:rsidP="00BD1959">
    <w:pPr>
      <w:pStyle w:val="Header"/>
      <w:rPr>
        <w:sz w:val="18"/>
        <w:szCs w:val="18"/>
      </w:rPr>
    </w:pPr>
    <w:r>
      <w:t>Texas Project Delivery Framework</w:t>
    </w:r>
    <w:r w:rsidRPr="00DF4EF3">
      <w:t xml:space="preserve"> </w:t>
    </w:r>
    <w:r>
      <w:tab/>
    </w:r>
    <w:r>
      <w:tab/>
      <w:t>SYSTEM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B629EDC"/>
    <w:lvl w:ilvl="0">
      <w:start w:val="1"/>
      <w:numFmt w:val="decimal"/>
      <w:pStyle w:val="ListNumber"/>
      <w:lvlText w:val="%1."/>
      <w:lvlJc w:val="left"/>
      <w:pPr>
        <w:tabs>
          <w:tab w:val="num" w:pos="360"/>
        </w:tabs>
        <w:ind w:left="360" w:hanging="360"/>
      </w:pPr>
    </w:lvl>
  </w:abstractNum>
  <w:abstractNum w:abstractNumId="1">
    <w:nsid w:val="0A8960C5"/>
    <w:multiLevelType w:val="hybridMultilevel"/>
    <w:tmpl w:val="75B8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622AA"/>
    <w:multiLevelType w:val="hybridMultilevel"/>
    <w:tmpl w:val="00540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72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7DE1DA9"/>
    <w:multiLevelType w:val="hybridMultilevel"/>
    <w:tmpl w:val="2624A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191388"/>
    <w:multiLevelType w:val="hybridMultilevel"/>
    <w:tmpl w:val="1ECCE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620C43"/>
    <w:multiLevelType w:val="multilevel"/>
    <w:tmpl w:val="9B268890"/>
    <w:lvl w:ilvl="0">
      <w:start w:val="9"/>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2F3A741A"/>
    <w:multiLevelType w:val="hybridMultilevel"/>
    <w:tmpl w:val="94782CD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521783"/>
    <w:multiLevelType w:val="hybridMultilevel"/>
    <w:tmpl w:val="716E28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DA6F01"/>
    <w:multiLevelType w:val="hybridMultilevel"/>
    <w:tmpl w:val="AA6A1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E15314"/>
    <w:multiLevelType w:val="hybridMultilevel"/>
    <w:tmpl w:val="B960492C"/>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AD6195"/>
    <w:multiLevelType w:val="hybridMultilevel"/>
    <w:tmpl w:val="DDE2A3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D905FA"/>
    <w:multiLevelType w:val="hybridMultilevel"/>
    <w:tmpl w:val="D214E1D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033C6F"/>
    <w:multiLevelType w:val="hybridMultilevel"/>
    <w:tmpl w:val="6504B79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CB7945"/>
    <w:multiLevelType w:val="hybridMultilevel"/>
    <w:tmpl w:val="17E4E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6A6CCD"/>
    <w:multiLevelType w:val="hybridMultilevel"/>
    <w:tmpl w:val="67E42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2444F0"/>
    <w:multiLevelType w:val="hybridMultilevel"/>
    <w:tmpl w:val="680069DC"/>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5AE70A61"/>
    <w:multiLevelType w:val="hybridMultilevel"/>
    <w:tmpl w:val="A14EA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4D0098"/>
    <w:multiLevelType w:val="hybridMultilevel"/>
    <w:tmpl w:val="03784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E82832"/>
    <w:multiLevelType w:val="hybridMultilevel"/>
    <w:tmpl w:val="7D942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BA1DC1"/>
    <w:multiLevelType w:val="hybridMultilevel"/>
    <w:tmpl w:val="3CF25B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D72920"/>
    <w:multiLevelType w:val="hybridMultilevel"/>
    <w:tmpl w:val="D1265F52"/>
    <w:lvl w:ilvl="0" w:tplc="30405BC4">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9B08FC"/>
    <w:multiLevelType w:val="hybridMultilevel"/>
    <w:tmpl w:val="653AEC84"/>
    <w:lvl w:ilvl="0" w:tplc="7930C42C">
      <w:numFmt w:val="none"/>
      <w:pStyle w:val="List-bullet00"/>
      <w:lvlText w:val="•"/>
      <w:lvlJc w:val="left"/>
      <w:pPr>
        <w:tabs>
          <w:tab w:val="num" w:pos="1080"/>
        </w:tabs>
        <w:ind w:left="1080" w:hanging="180"/>
      </w:pPr>
      <w:rPr>
        <w:rFonts w:ascii="font38" w:hAnsi="font38"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31D736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440A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1"/>
  </w:num>
  <w:num w:numId="2">
    <w:abstractNumId w:val="22"/>
  </w:num>
  <w:num w:numId="3">
    <w:abstractNumId w:val="16"/>
  </w:num>
  <w:num w:numId="4">
    <w:abstractNumId w:val="0"/>
  </w:num>
  <w:num w:numId="5">
    <w:abstractNumId w:val="23"/>
  </w:num>
  <w:num w:numId="6">
    <w:abstractNumId w:val="1"/>
  </w:num>
  <w:num w:numId="7">
    <w:abstractNumId w:val="24"/>
  </w:num>
  <w:num w:numId="8">
    <w:abstractNumId w:val="6"/>
  </w:num>
  <w:num w:numId="9">
    <w:abstractNumId w:val="4"/>
  </w:num>
  <w:num w:numId="10">
    <w:abstractNumId w:val="11"/>
  </w:num>
  <w:num w:numId="11">
    <w:abstractNumId w:val="7"/>
  </w:num>
  <w:num w:numId="12">
    <w:abstractNumId w:val="20"/>
  </w:num>
  <w:num w:numId="13">
    <w:abstractNumId w:val="8"/>
  </w:num>
  <w:num w:numId="14">
    <w:abstractNumId w:val="19"/>
  </w:num>
  <w:num w:numId="15">
    <w:abstractNumId w:val="14"/>
  </w:num>
  <w:num w:numId="16">
    <w:abstractNumId w:val="15"/>
  </w:num>
  <w:num w:numId="17">
    <w:abstractNumId w:val="10"/>
  </w:num>
  <w:num w:numId="18">
    <w:abstractNumId w:val="9"/>
  </w:num>
  <w:num w:numId="19">
    <w:abstractNumId w:val="13"/>
  </w:num>
  <w:num w:numId="20">
    <w:abstractNumId w:val="12"/>
  </w:num>
  <w:num w:numId="21">
    <w:abstractNumId w:val="5"/>
  </w:num>
  <w:num w:numId="22">
    <w:abstractNumId w:val="3"/>
  </w:num>
  <w:num w:numId="23">
    <w:abstractNumId w:val="18"/>
  </w:num>
  <w:num w:numId="24">
    <w:abstractNumId w:val="17"/>
  </w:num>
  <w:num w:numId="25">
    <w:abstractNumId w:val="2"/>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themann@gmail.com">
    <w15:presenceInfo w15:providerId="Windows Live" w15:userId="283a7f83670e8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88"/>
    <w:rsid w:val="000003FB"/>
    <w:rsid w:val="00003563"/>
    <w:rsid w:val="00004F45"/>
    <w:rsid w:val="000116CE"/>
    <w:rsid w:val="00017BD7"/>
    <w:rsid w:val="00020F39"/>
    <w:rsid w:val="00021D1A"/>
    <w:rsid w:val="000251B8"/>
    <w:rsid w:val="00026092"/>
    <w:rsid w:val="000275C6"/>
    <w:rsid w:val="0003164D"/>
    <w:rsid w:val="0004208A"/>
    <w:rsid w:val="00045604"/>
    <w:rsid w:val="000477D1"/>
    <w:rsid w:val="000545A0"/>
    <w:rsid w:val="000604BF"/>
    <w:rsid w:val="00070182"/>
    <w:rsid w:val="00080C6E"/>
    <w:rsid w:val="00081201"/>
    <w:rsid w:val="00086846"/>
    <w:rsid w:val="00087220"/>
    <w:rsid w:val="00095885"/>
    <w:rsid w:val="000B0AD7"/>
    <w:rsid w:val="000B3FE0"/>
    <w:rsid w:val="000B4E4F"/>
    <w:rsid w:val="000B4EE3"/>
    <w:rsid w:val="000B580B"/>
    <w:rsid w:val="000B71CC"/>
    <w:rsid w:val="000B71D1"/>
    <w:rsid w:val="000C0411"/>
    <w:rsid w:val="000C1DA6"/>
    <w:rsid w:val="000C505B"/>
    <w:rsid w:val="000D197E"/>
    <w:rsid w:val="000D7ABF"/>
    <w:rsid w:val="000E15C6"/>
    <w:rsid w:val="000E1AAC"/>
    <w:rsid w:val="000E4C04"/>
    <w:rsid w:val="000E50F6"/>
    <w:rsid w:val="000F1A7D"/>
    <w:rsid w:val="000F50DD"/>
    <w:rsid w:val="00100F97"/>
    <w:rsid w:val="001017C6"/>
    <w:rsid w:val="00112BC8"/>
    <w:rsid w:val="0011417A"/>
    <w:rsid w:val="00120FF6"/>
    <w:rsid w:val="00135829"/>
    <w:rsid w:val="0014245E"/>
    <w:rsid w:val="00147231"/>
    <w:rsid w:val="00152D36"/>
    <w:rsid w:val="00160948"/>
    <w:rsid w:val="00164820"/>
    <w:rsid w:val="001735E0"/>
    <w:rsid w:val="001834E1"/>
    <w:rsid w:val="00191F59"/>
    <w:rsid w:val="001A39FB"/>
    <w:rsid w:val="001A5864"/>
    <w:rsid w:val="001C5C97"/>
    <w:rsid w:val="001D3662"/>
    <w:rsid w:val="001D4069"/>
    <w:rsid w:val="001D5633"/>
    <w:rsid w:val="001E0F9A"/>
    <w:rsid w:val="001E4B06"/>
    <w:rsid w:val="001E704E"/>
    <w:rsid w:val="001F12F0"/>
    <w:rsid w:val="001F3304"/>
    <w:rsid w:val="001F3AE0"/>
    <w:rsid w:val="00205A47"/>
    <w:rsid w:val="00207C98"/>
    <w:rsid w:val="002117D5"/>
    <w:rsid w:val="002130A0"/>
    <w:rsid w:val="0021493D"/>
    <w:rsid w:val="0021494F"/>
    <w:rsid w:val="00221B9E"/>
    <w:rsid w:val="002269DE"/>
    <w:rsid w:val="0022790A"/>
    <w:rsid w:val="00230BA4"/>
    <w:rsid w:val="0023220C"/>
    <w:rsid w:val="0023678A"/>
    <w:rsid w:val="00237ACF"/>
    <w:rsid w:val="0024497B"/>
    <w:rsid w:val="00246D8A"/>
    <w:rsid w:val="0025306F"/>
    <w:rsid w:val="0027250A"/>
    <w:rsid w:val="00274004"/>
    <w:rsid w:val="002816B2"/>
    <w:rsid w:val="00282EE1"/>
    <w:rsid w:val="00284B0D"/>
    <w:rsid w:val="0029179B"/>
    <w:rsid w:val="00293DBD"/>
    <w:rsid w:val="002A036A"/>
    <w:rsid w:val="002A0A6F"/>
    <w:rsid w:val="002A2921"/>
    <w:rsid w:val="002A54BE"/>
    <w:rsid w:val="002C625A"/>
    <w:rsid w:val="002D169F"/>
    <w:rsid w:val="002E0F8B"/>
    <w:rsid w:val="002E5224"/>
    <w:rsid w:val="002F0F71"/>
    <w:rsid w:val="0030024D"/>
    <w:rsid w:val="00302751"/>
    <w:rsid w:val="00304B67"/>
    <w:rsid w:val="003072A9"/>
    <w:rsid w:val="00310DC5"/>
    <w:rsid w:val="00314FFA"/>
    <w:rsid w:val="00317C56"/>
    <w:rsid w:val="003227EF"/>
    <w:rsid w:val="003228E8"/>
    <w:rsid w:val="00335E7F"/>
    <w:rsid w:val="00336E5E"/>
    <w:rsid w:val="00344DD7"/>
    <w:rsid w:val="003522BE"/>
    <w:rsid w:val="00361F31"/>
    <w:rsid w:val="003631A1"/>
    <w:rsid w:val="003637E0"/>
    <w:rsid w:val="00365D97"/>
    <w:rsid w:val="00377680"/>
    <w:rsid w:val="00377B02"/>
    <w:rsid w:val="00380F2B"/>
    <w:rsid w:val="003871C3"/>
    <w:rsid w:val="003913CD"/>
    <w:rsid w:val="00394941"/>
    <w:rsid w:val="003A71EF"/>
    <w:rsid w:val="003B2F02"/>
    <w:rsid w:val="003C2465"/>
    <w:rsid w:val="003D1095"/>
    <w:rsid w:val="003D6344"/>
    <w:rsid w:val="003D66F7"/>
    <w:rsid w:val="003E001E"/>
    <w:rsid w:val="003E0462"/>
    <w:rsid w:val="003E7191"/>
    <w:rsid w:val="003F064D"/>
    <w:rsid w:val="003F6D38"/>
    <w:rsid w:val="003F7695"/>
    <w:rsid w:val="004117C3"/>
    <w:rsid w:val="004146A2"/>
    <w:rsid w:val="00416BF4"/>
    <w:rsid w:val="00420996"/>
    <w:rsid w:val="00424042"/>
    <w:rsid w:val="004304ED"/>
    <w:rsid w:val="0043204E"/>
    <w:rsid w:val="00432866"/>
    <w:rsid w:val="00440EEE"/>
    <w:rsid w:val="00443440"/>
    <w:rsid w:val="00450C4C"/>
    <w:rsid w:val="00452692"/>
    <w:rsid w:val="00452D7C"/>
    <w:rsid w:val="00465BAA"/>
    <w:rsid w:val="004703F5"/>
    <w:rsid w:val="00471BC4"/>
    <w:rsid w:val="00472777"/>
    <w:rsid w:val="00474FA1"/>
    <w:rsid w:val="004828D3"/>
    <w:rsid w:val="0049015C"/>
    <w:rsid w:val="004A3981"/>
    <w:rsid w:val="004C2293"/>
    <w:rsid w:val="004D2176"/>
    <w:rsid w:val="004E49C1"/>
    <w:rsid w:val="004E715F"/>
    <w:rsid w:val="004E7466"/>
    <w:rsid w:val="004F5232"/>
    <w:rsid w:val="004F5700"/>
    <w:rsid w:val="005039FE"/>
    <w:rsid w:val="005069B1"/>
    <w:rsid w:val="005127BD"/>
    <w:rsid w:val="00513404"/>
    <w:rsid w:val="00542B1D"/>
    <w:rsid w:val="0054437F"/>
    <w:rsid w:val="005443CF"/>
    <w:rsid w:val="00547E14"/>
    <w:rsid w:val="00552114"/>
    <w:rsid w:val="00552698"/>
    <w:rsid w:val="0055361F"/>
    <w:rsid w:val="00554A73"/>
    <w:rsid w:val="0055577C"/>
    <w:rsid w:val="0055655E"/>
    <w:rsid w:val="005729D4"/>
    <w:rsid w:val="00573E02"/>
    <w:rsid w:val="00576252"/>
    <w:rsid w:val="005827B4"/>
    <w:rsid w:val="00583287"/>
    <w:rsid w:val="00586798"/>
    <w:rsid w:val="00590236"/>
    <w:rsid w:val="005A273E"/>
    <w:rsid w:val="005B49CA"/>
    <w:rsid w:val="005E0541"/>
    <w:rsid w:val="005E4821"/>
    <w:rsid w:val="005E51EE"/>
    <w:rsid w:val="005E5CDA"/>
    <w:rsid w:val="005F149C"/>
    <w:rsid w:val="005F3EDA"/>
    <w:rsid w:val="005F3FCC"/>
    <w:rsid w:val="005F7AAA"/>
    <w:rsid w:val="00606EC1"/>
    <w:rsid w:val="00612778"/>
    <w:rsid w:val="00613A08"/>
    <w:rsid w:val="00614710"/>
    <w:rsid w:val="00615A5F"/>
    <w:rsid w:val="00626B01"/>
    <w:rsid w:val="0063698B"/>
    <w:rsid w:val="00636B00"/>
    <w:rsid w:val="00643ED7"/>
    <w:rsid w:val="00646542"/>
    <w:rsid w:val="00647867"/>
    <w:rsid w:val="00661C2C"/>
    <w:rsid w:val="00670D71"/>
    <w:rsid w:val="00676870"/>
    <w:rsid w:val="0069062E"/>
    <w:rsid w:val="00691EAA"/>
    <w:rsid w:val="006A0188"/>
    <w:rsid w:val="006A1E7B"/>
    <w:rsid w:val="006A2C87"/>
    <w:rsid w:val="006A2EB0"/>
    <w:rsid w:val="006A4C4B"/>
    <w:rsid w:val="006B455D"/>
    <w:rsid w:val="006B6DE8"/>
    <w:rsid w:val="006B7270"/>
    <w:rsid w:val="006C2239"/>
    <w:rsid w:val="006C4915"/>
    <w:rsid w:val="006D26F7"/>
    <w:rsid w:val="006D27D0"/>
    <w:rsid w:val="006D5C1A"/>
    <w:rsid w:val="006D74AB"/>
    <w:rsid w:val="006F1582"/>
    <w:rsid w:val="006F7037"/>
    <w:rsid w:val="006F70A1"/>
    <w:rsid w:val="007033C9"/>
    <w:rsid w:val="00703909"/>
    <w:rsid w:val="00706B6E"/>
    <w:rsid w:val="00707BBA"/>
    <w:rsid w:val="00707F19"/>
    <w:rsid w:val="00711AA8"/>
    <w:rsid w:val="0073199D"/>
    <w:rsid w:val="00734176"/>
    <w:rsid w:val="00735FBD"/>
    <w:rsid w:val="00744F5D"/>
    <w:rsid w:val="00752C98"/>
    <w:rsid w:val="0077217F"/>
    <w:rsid w:val="007818E7"/>
    <w:rsid w:val="007A2F19"/>
    <w:rsid w:val="007A3834"/>
    <w:rsid w:val="007A46C3"/>
    <w:rsid w:val="007B158D"/>
    <w:rsid w:val="007B3E94"/>
    <w:rsid w:val="007B4FCB"/>
    <w:rsid w:val="007C7BAD"/>
    <w:rsid w:val="007D20B8"/>
    <w:rsid w:val="007D457F"/>
    <w:rsid w:val="007D6543"/>
    <w:rsid w:val="007E16E4"/>
    <w:rsid w:val="007E3498"/>
    <w:rsid w:val="007E6185"/>
    <w:rsid w:val="007F2E76"/>
    <w:rsid w:val="007F6D47"/>
    <w:rsid w:val="00800961"/>
    <w:rsid w:val="00807F92"/>
    <w:rsid w:val="008151E5"/>
    <w:rsid w:val="008159A5"/>
    <w:rsid w:val="008309D6"/>
    <w:rsid w:val="00844074"/>
    <w:rsid w:val="00845693"/>
    <w:rsid w:val="00850C94"/>
    <w:rsid w:val="00851BA9"/>
    <w:rsid w:val="00860BC1"/>
    <w:rsid w:val="00866B48"/>
    <w:rsid w:val="00867709"/>
    <w:rsid w:val="00877C00"/>
    <w:rsid w:val="00882E77"/>
    <w:rsid w:val="00884EE5"/>
    <w:rsid w:val="00892512"/>
    <w:rsid w:val="00892EE8"/>
    <w:rsid w:val="008A04FD"/>
    <w:rsid w:val="008A1D15"/>
    <w:rsid w:val="008B6984"/>
    <w:rsid w:val="008B71F9"/>
    <w:rsid w:val="008B7C38"/>
    <w:rsid w:val="008C15BE"/>
    <w:rsid w:val="008C402F"/>
    <w:rsid w:val="008D009A"/>
    <w:rsid w:val="008D0FB9"/>
    <w:rsid w:val="008D4DA5"/>
    <w:rsid w:val="008D6EEB"/>
    <w:rsid w:val="008D7770"/>
    <w:rsid w:val="008E10E0"/>
    <w:rsid w:val="008E3EF4"/>
    <w:rsid w:val="008E43CF"/>
    <w:rsid w:val="008E56F8"/>
    <w:rsid w:val="008E5CCC"/>
    <w:rsid w:val="008F2E64"/>
    <w:rsid w:val="008F6755"/>
    <w:rsid w:val="009125E4"/>
    <w:rsid w:val="00913F24"/>
    <w:rsid w:val="00916B94"/>
    <w:rsid w:val="0092331A"/>
    <w:rsid w:val="00925741"/>
    <w:rsid w:val="00926672"/>
    <w:rsid w:val="009323BA"/>
    <w:rsid w:val="00932FCB"/>
    <w:rsid w:val="00935E4C"/>
    <w:rsid w:val="00936955"/>
    <w:rsid w:val="00936EC7"/>
    <w:rsid w:val="0095042C"/>
    <w:rsid w:val="009555B6"/>
    <w:rsid w:val="00955785"/>
    <w:rsid w:val="00964F54"/>
    <w:rsid w:val="00966635"/>
    <w:rsid w:val="00971423"/>
    <w:rsid w:val="00973089"/>
    <w:rsid w:val="009761D7"/>
    <w:rsid w:val="00981056"/>
    <w:rsid w:val="00982C62"/>
    <w:rsid w:val="009902CA"/>
    <w:rsid w:val="00993109"/>
    <w:rsid w:val="00996A3C"/>
    <w:rsid w:val="00996BBF"/>
    <w:rsid w:val="00997FAF"/>
    <w:rsid w:val="009A179B"/>
    <w:rsid w:val="009B4032"/>
    <w:rsid w:val="009D36D7"/>
    <w:rsid w:val="009D3861"/>
    <w:rsid w:val="009D7E7B"/>
    <w:rsid w:val="009E21DF"/>
    <w:rsid w:val="009E4101"/>
    <w:rsid w:val="009F7113"/>
    <w:rsid w:val="00A007A2"/>
    <w:rsid w:val="00A03A58"/>
    <w:rsid w:val="00A100EF"/>
    <w:rsid w:val="00A254C4"/>
    <w:rsid w:val="00A25A83"/>
    <w:rsid w:val="00A25F45"/>
    <w:rsid w:val="00A2621A"/>
    <w:rsid w:val="00A262DC"/>
    <w:rsid w:val="00A27582"/>
    <w:rsid w:val="00A316EA"/>
    <w:rsid w:val="00A32B06"/>
    <w:rsid w:val="00A33488"/>
    <w:rsid w:val="00A3783D"/>
    <w:rsid w:val="00A5301A"/>
    <w:rsid w:val="00A5530C"/>
    <w:rsid w:val="00A5759C"/>
    <w:rsid w:val="00A613E0"/>
    <w:rsid w:val="00A63E76"/>
    <w:rsid w:val="00A650DE"/>
    <w:rsid w:val="00A91177"/>
    <w:rsid w:val="00A92A80"/>
    <w:rsid w:val="00AA3010"/>
    <w:rsid w:val="00AB0F13"/>
    <w:rsid w:val="00AB6A6B"/>
    <w:rsid w:val="00AD0DBB"/>
    <w:rsid w:val="00AD2A0C"/>
    <w:rsid w:val="00AE1DD2"/>
    <w:rsid w:val="00AE24CA"/>
    <w:rsid w:val="00AF4F6E"/>
    <w:rsid w:val="00B00B7E"/>
    <w:rsid w:val="00B1301C"/>
    <w:rsid w:val="00B15182"/>
    <w:rsid w:val="00B23726"/>
    <w:rsid w:val="00B246A8"/>
    <w:rsid w:val="00B34AFC"/>
    <w:rsid w:val="00B35133"/>
    <w:rsid w:val="00B36266"/>
    <w:rsid w:val="00B56821"/>
    <w:rsid w:val="00B66B8E"/>
    <w:rsid w:val="00B71969"/>
    <w:rsid w:val="00B74F00"/>
    <w:rsid w:val="00B80A9C"/>
    <w:rsid w:val="00B81691"/>
    <w:rsid w:val="00B81A4A"/>
    <w:rsid w:val="00B84D1A"/>
    <w:rsid w:val="00B9027A"/>
    <w:rsid w:val="00B90F8C"/>
    <w:rsid w:val="00B91B65"/>
    <w:rsid w:val="00B96065"/>
    <w:rsid w:val="00BA3CDF"/>
    <w:rsid w:val="00BA55A4"/>
    <w:rsid w:val="00BB4F54"/>
    <w:rsid w:val="00BB6132"/>
    <w:rsid w:val="00BC16CE"/>
    <w:rsid w:val="00BC7477"/>
    <w:rsid w:val="00BD1959"/>
    <w:rsid w:val="00BD3471"/>
    <w:rsid w:val="00BE1928"/>
    <w:rsid w:val="00BE327D"/>
    <w:rsid w:val="00BE376F"/>
    <w:rsid w:val="00BE44EC"/>
    <w:rsid w:val="00BE6426"/>
    <w:rsid w:val="00BF4E00"/>
    <w:rsid w:val="00BF5AA3"/>
    <w:rsid w:val="00C0081D"/>
    <w:rsid w:val="00C407E5"/>
    <w:rsid w:val="00C46E58"/>
    <w:rsid w:val="00C51D4E"/>
    <w:rsid w:val="00C5527C"/>
    <w:rsid w:val="00C5767B"/>
    <w:rsid w:val="00C66462"/>
    <w:rsid w:val="00C9386C"/>
    <w:rsid w:val="00CA0237"/>
    <w:rsid w:val="00CA1A8C"/>
    <w:rsid w:val="00CA2B84"/>
    <w:rsid w:val="00CA3882"/>
    <w:rsid w:val="00CB40F7"/>
    <w:rsid w:val="00CB4C56"/>
    <w:rsid w:val="00CB7EB7"/>
    <w:rsid w:val="00CC1C46"/>
    <w:rsid w:val="00CD6948"/>
    <w:rsid w:val="00CE625C"/>
    <w:rsid w:val="00CF13D5"/>
    <w:rsid w:val="00D003C1"/>
    <w:rsid w:val="00D04D37"/>
    <w:rsid w:val="00D063DD"/>
    <w:rsid w:val="00D20097"/>
    <w:rsid w:val="00D312F5"/>
    <w:rsid w:val="00D364CB"/>
    <w:rsid w:val="00D42BF1"/>
    <w:rsid w:val="00D51F3E"/>
    <w:rsid w:val="00D53603"/>
    <w:rsid w:val="00D60C42"/>
    <w:rsid w:val="00D70B3F"/>
    <w:rsid w:val="00D7606A"/>
    <w:rsid w:val="00D76115"/>
    <w:rsid w:val="00D771AB"/>
    <w:rsid w:val="00D83249"/>
    <w:rsid w:val="00D92186"/>
    <w:rsid w:val="00D92CCE"/>
    <w:rsid w:val="00D94453"/>
    <w:rsid w:val="00D94FAA"/>
    <w:rsid w:val="00DA675C"/>
    <w:rsid w:val="00DC1016"/>
    <w:rsid w:val="00DC1DB9"/>
    <w:rsid w:val="00DE6DBE"/>
    <w:rsid w:val="00DF02A1"/>
    <w:rsid w:val="00DF503A"/>
    <w:rsid w:val="00DF679C"/>
    <w:rsid w:val="00E119CF"/>
    <w:rsid w:val="00E12233"/>
    <w:rsid w:val="00E144FB"/>
    <w:rsid w:val="00E25576"/>
    <w:rsid w:val="00E4223A"/>
    <w:rsid w:val="00E44746"/>
    <w:rsid w:val="00E45CDC"/>
    <w:rsid w:val="00E508BF"/>
    <w:rsid w:val="00E54A83"/>
    <w:rsid w:val="00E54FAB"/>
    <w:rsid w:val="00E57561"/>
    <w:rsid w:val="00E6259C"/>
    <w:rsid w:val="00E67AC4"/>
    <w:rsid w:val="00E744E2"/>
    <w:rsid w:val="00E91F78"/>
    <w:rsid w:val="00E923D9"/>
    <w:rsid w:val="00EA2037"/>
    <w:rsid w:val="00EB3672"/>
    <w:rsid w:val="00EC28C0"/>
    <w:rsid w:val="00EC7405"/>
    <w:rsid w:val="00ED7B58"/>
    <w:rsid w:val="00EE61E9"/>
    <w:rsid w:val="00F02D0D"/>
    <w:rsid w:val="00F05B42"/>
    <w:rsid w:val="00F13B2E"/>
    <w:rsid w:val="00F143DD"/>
    <w:rsid w:val="00F1649D"/>
    <w:rsid w:val="00F16F33"/>
    <w:rsid w:val="00F16F69"/>
    <w:rsid w:val="00F32652"/>
    <w:rsid w:val="00F43A47"/>
    <w:rsid w:val="00F50298"/>
    <w:rsid w:val="00F6204F"/>
    <w:rsid w:val="00F626E2"/>
    <w:rsid w:val="00F62D41"/>
    <w:rsid w:val="00F7133B"/>
    <w:rsid w:val="00F71CA3"/>
    <w:rsid w:val="00F73A84"/>
    <w:rsid w:val="00F74595"/>
    <w:rsid w:val="00F76E8F"/>
    <w:rsid w:val="00F81045"/>
    <w:rsid w:val="00F8437F"/>
    <w:rsid w:val="00FA4F53"/>
    <w:rsid w:val="00FB2974"/>
    <w:rsid w:val="00FB730F"/>
    <w:rsid w:val="00FC5863"/>
    <w:rsid w:val="00FD1CCA"/>
    <w:rsid w:val="00FD3E82"/>
    <w:rsid w:val="00FD3E92"/>
    <w:rsid w:val="00FE429B"/>
    <w:rsid w:val="00FE5F0F"/>
    <w:rsid w:val="00FE70B4"/>
    <w:rsid w:val="00FF181B"/>
    <w:rsid w:val="00FF6AF3"/>
    <w:rsid w:val="0C1695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79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Medium Shading 1 Accent 1" w:uiPriority="63"/>
    <w:lsdException w:name="Medium Shading 2 Accent 1" w:uiPriority="64"/>
    <w:lsdException w:name="Revision" w:semiHidden="1"/>
    <w:lsdException w:name="List Paragraph" w:uiPriority="34" w:qFormat="1"/>
    <w:lsdException w:name="Bibliography" w:semiHidden="1" w:unhideWhenUsed="1"/>
    <w:lsdException w:name="TOC Heading" w:semiHidden="1" w:uiPriority="39" w:unhideWhenUsed="1"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Medium Shading 1 Accent 1" w:uiPriority="63"/>
    <w:lsdException w:name="Medium Shading 2 Accent 1" w:uiPriority="64"/>
    <w:lsdException w:name="Revision" w:semiHidden="1"/>
    <w:lsdException w:name="List Paragraph" w:uiPriority="34" w:qFormat="1"/>
    <w:lsdException w:name="Bibliography" w:semiHidden="1" w:unhideWhenUsed="1"/>
    <w:lsdException w:name="TOC Heading" w:semiHidden="1" w:uiPriority="39" w:unhideWhenUsed="1" w:qFormat="1"/>
  </w:latentStyles>
  <w:style w:type="paragraph" w:default="1" w:styleId="Normal">
    <w:name w:val="Normal"/>
    <w:qFormat/>
    <w:rsid w:val="00FF310A"/>
    <w:pPr>
      <w:spacing w:after="200" w:line="300" w:lineRule="exact"/>
      <w:ind w:left="720"/>
    </w:pPr>
    <w:rPr>
      <w:rFonts w:ascii="Arial" w:hAnsi="Arial"/>
    </w:rPr>
  </w:style>
  <w:style w:type="paragraph" w:styleId="Heading1">
    <w:name w:val="heading 1"/>
    <w:basedOn w:val="Normal"/>
    <w:next w:val="Normal"/>
    <w:qFormat/>
    <w:rsid w:val="00FF310A"/>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FF310A"/>
    <w:pPr>
      <w:keepNext/>
      <w:tabs>
        <w:tab w:val="left" w:pos="720"/>
      </w:tabs>
      <w:spacing w:before="200"/>
      <w:ind w:left="0"/>
      <w:outlineLvl w:val="1"/>
    </w:pPr>
    <w:rPr>
      <w:rFonts w:ascii="Arial Bold" w:hAnsi="Arial Bold"/>
      <w:b/>
      <w:sz w:val="22"/>
      <w:szCs w:val="22"/>
    </w:rPr>
  </w:style>
  <w:style w:type="paragraph" w:styleId="Heading3">
    <w:name w:val="heading 3"/>
    <w:basedOn w:val="Normal"/>
    <w:next w:val="Normal"/>
    <w:qFormat/>
    <w:rsid w:val="00FF310A"/>
    <w:pPr>
      <w:keepNext/>
      <w:tabs>
        <w:tab w:val="left" w:pos="1260"/>
      </w:tabs>
      <w:ind w:left="0"/>
      <w:outlineLvl w:val="2"/>
    </w:pPr>
    <w:rPr>
      <w:b/>
      <w:szCs w:val="20"/>
    </w:rPr>
  </w:style>
  <w:style w:type="paragraph" w:styleId="Heading4">
    <w:name w:val="heading 4"/>
    <w:basedOn w:val="Normal"/>
    <w:next w:val="Normal"/>
    <w:qFormat/>
    <w:rsid w:val="00FF310A"/>
    <w:pPr>
      <w:keepNext/>
      <w:tabs>
        <w:tab w:val="left" w:pos="1800"/>
      </w:tabs>
      <w:ind w:left="0"/>
      <w:outlineLvl w:val="3"/>
    </w:pPr>
    <w:rPr>
      <w:b/>
      <w:szCs w:val="20"/>
    </w:rPr>
  </w:style>
  <w:style w:type="paragraph" w:styleId="Heading5">
    <w:name w:val="heading 5"/>
    <w:basedOn w:val="Normal"/>
    <w:next w:val="Normal"/>
    <w:qFormat/>
    <w:rsid w:val="00FF310A"/>
    <w:pPr>
      <w:tabs>
        <w:tab w:val="left" w:pos="1800"/>
      </w:tabs>
      <w:ind w:left="0"/>
      <w:outlineLvl w:val="4"/>
    </w:pPr>
    <w:rPr>
      <w:rFonts w:ascii="Arial Narrow" w:hAnsi="Arial Narrow"/>
      <w:b/>
      <w:szCs w:val="20"/>
    </w:rPr>
  </w:style>
  <w:style w:type="paragraph" w:styleId="Heading6">
    <w:name w:val="heading 6"/>
    <w:basedOn w:val="Heading5"/>
    <w:next w:val="Normal"/>
    <w:qFormat/>
    <w:rsid w:val="00FF310A"/>
    <w:pPr>
      <w:outlineLvl w:val="5"/>
    </w:pPr>
    <w:rPr>
      <w:b w:val="0"/>
    </w:rPr>
  </w:style>
  <w:style w:type="paragraph" w:styleId="Heading7">
    <w:name w:val="heading 7"/>
    <w:basedOn w:val="Normal"/>
    <w:next w:val="Normal"/>
    <w:qFormat/>
    <w:rsid w:val="00FF310A"/>
    <w:pPr>
      <w:tabs>
        <w:tab w:val="left" w:pos="360"/>
      </w:tabs>
      <w:spacing w:after="0"/>
      <w:ind w:left="0"/>
      <w:outlineLvl w:val="6"/>
    </w:pPr>
    <w:rPr>
      <w:szCs w:val="20"/>
    </w:rPr>
  </w:style>
  <w:style w:type="paragraph" w:styleId="Heading8">
    <w:name w:val="heading 8"/>
    <w:basedOn w:val="Normal"/>
    <w:next w:val="Normal"/>
    <w:qFormat/>
    <w:rsid w:val="00FF310A"/>
    <w:pPr>
      <w:tabs>
        <w:tab w:val="left" w:pos="360"/>
      </w:tabs>
      <w:spacing w:after="0"/>
      <w:ind w:left="0"/>
      <w:outlineLvl w:val="7"/>
    </w:pPr>
    <w:rPr>
      <w:szCs w:val="20"/>
    </w:rPr>
  </w:style>
  <w:style w:type="paragraph" w:styleId="Heading9">
    <w:name w:val="heading 9"/>
    <w:basedOn w:val="Normal"/>
    <w:next w:val="Normal"/>
    <w:qFormat/>
    <w:rsid w:val="00FF310A"/>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FF310A"/>
    <w:pPr>
      <w:ind w:right="720"/>
    </w:pPr>
    <w:rPr>
      <w:i/>
    </w:rPr>
  </w:style>
  <w:style w:type="paragraph" w:customStyle="1" w:styleId="FigureHead">
    <w:name w:val="Figure Head"/>
    <w:basedOn w:val="Normal"/>
    <w:rsid w:val="00FF310A"/>
    <w:rPr>
      <w:rFonts w:ascii="Arial Bold" w:hAnsi="Arial Bold"/>
      <w:b/>
      <w:bCs/>
      <w:sz w:val="16"/>
    </w:rPr>
  </w:style>
  <w:style w:type="character" w:styleId="FollowedHyperlink">
    <w:name w:val="FollowedHyperlink"/>
    <w:basedOn w:val="DefaultParagraphFont"/>
    <w:rsid w:val="00FF310A"/>
    <w:rPr>
      <w:color w:val="B90000"/>
      <w:u w:val="none"/>
    </w:rPr>
  </w:style>
  <w:style w:type="paragraph" w:styleId="Footer">
    <w:name w:val="footer"/>
    <w:rsid w:val="00FF310A"/>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rsid w:val="00FF310A"/>
    <w:pPr>
      <w:pBdr>
        <w:top w:val="none" w:sz="0" w:space="0" w:color="auto"/>
        <w:bottom w:val="dotted" w:sz="4" w:space="3" w:color="B40000"/>
      </w:pBdr>
    </w:pPr>
  </w:style>
  <w:style w:type="character" w:styleId="Hyperlink">
    <w:name w:val="Hyperlink"/>
    <w:basedOn w:val="DefaultParagraphFont"/>
    <w:rsid w:val="00FF310A"/>
    <w:rPr>
      <w:color w:val="B40000"/>
      <w:u w:val="none"/>
    </w:rPr>
  </w:style>
  <w:style w:type="paragraph" w:customStyle="1" w:styleId="List-bullet">
    <w:name w:val="List-bullet"/>
    <w:rsid w:val="00FF310A"/>
    <w:pPr>
      <w:numPr>
        <w:numId w:val="1"/>
      </w:numPr>
      <w:tabs>
        <w:tab w:val="left" w:pos="1080"/>
      </w:tabs>
      <w:spacing w:after="200" w:line="300" w:lineRule="exact"/>
    </w:pPr>
    <w:rPr>
      <w:rFonts w:ascii="Arial" w:hAnsi="Arial"/>
    </w:rPr>
  </w:style>
  <w:style w:type="paragraph" w:customStyle="1" w:styleId="List-bullet00">
    <w:name w:val="List-bullet 0/0"/>
    <w:basedOn w:val="List-bullet"/>
    <w:rsid w:val="00FF310A"/>
    <w:pPr>
      <w:numPr>
        <w:numId w:val="2"/>
      </w:numPr>
      <w:spacing w:after="0"/>
    </w:pPr>
  </w:style>
  <w:style w:type="paragraph" w:customStyle="1" w:styleId="Normal00">
    <w:name w:val="Normal 0/0"/>
    <w:basedOn w:val="Normal"/>
    <w:rsid w:val="00FF310A"/>
    <w:pPr>
      <w:spacing w:after="0"/>
    </w:pPr>
  </w:style>
  <w:style w:type="paragraph" w:customStyle="1" w:styleId="TableText">
    <w:name w:val="Table Text"/>
    <w:basedOn w:val="Normal"/>
    <w:rsid w:val="00FF310A"/>
    <w:pPr>
      <w:spacing w:after="0" w:line="220" w:lineRule="exact"/>
      <w:ind w:left="0"/>
    </w:pPr>
    <w:rPr>
      <w:sz w:val="18"/>
    </w:rPr>
  </w:style>
  <w:style w:type="paragraph" w:customStyle="1" w:styleId="TableHead">
    <w:name w:val="Table Head"/>
    <w:basedOn w:val="TableText"/>
    <w:rsid w:val="00FF310A"/>
    <w:rPr>
      <w:b/>
      <w:sz w:val="16"/>
    </w:rPr>
  </w:style>
  <w:style w:type="paragraph" w:customStyle="1" w:styleId="Table-bullet">
    <w:name w:val="Table-bullet"/>
    <w:basedOn w:val="TableText"/>
    <w:rsid w:val="00FF310A"/>
    <w:pPr>
      <w:numPr>
        <w:numId w:val="3"/>
      </w:numPr>
      <w:tabs>
        <w:tab w:val="left" w:pos="180"/>
      </w:tabs>
    </w:pPr>
  </w:style>
  <w:style w:type="paragraph" w:customStyle="1" w:styleId="TextBox">
    <w:name w:val="Text Box"/>
    <w:rsid w:val="00FF310A"/>
    <w:pPr>
      <w:spacing w:line="180" w:lineRule="exact"/>
      <w:jc w:val="center"/>
    </w:pPr>
    <w:rPr>
      <w:rFonts w:ascii="Arial" w:hAnsi="Arial"/>
      <w:sz w:val="14"/>
    </w:rPr>
  </w:style>
  <w:style w:type="paragraph" w:styleId="TOC1">
    <w:name w:val="toc 1"/>
    <w:basedOn w:val="Normal"/>
    <w:next w:val="Normal"/>
    <w:autoRedefine/>
    <w:uiPriority w:val="39"/>
    <w:rsid w:val="00C66462"/>
    <w:pPr>
      <w:spacing w:before="120" w:after="0"/>
      <w:ind w:left="0"/>
    </w:pPr>
    <w:rPr>
      <w:rFonts w:asciiTheme="minorHAnsi" w:hAnsiTheme="minorHAnsi"/>
      <w:b/>
      <w:caps/>
      <w:sz w:val="22"/>
      <w:szCs w:val="22"/>
    </w:rPr>
  </w:style>
  <w:style w:type="paragraph" w:styleId="TOC2">
    <w:name w:val="toc 2"/>
    <w:basedOn w:val="TOC1"/>
    <w:next w:val="Normal"/>
    <w:autoRedefine/>
    <w:uiPriority w:val="39"/>
    <w:rsid w:val="00FF310A"/>
    <w:pPr>
      <w:spacing w:before="0"/>
      <w:ind w:left="240"/>
    </w:pPr>
    <w:rPr>
      <w:b w:val="0"/>
      <w:caps w:val="0"/>
      <w:smallCaps/>
    </w:rPr>
  </w:style>
  <w:style w:type="paragraph" w:styleId="TOC3">
    <w:name w:val="toc 3"/>
    <w:basedOn w:val="TOC2"/>
    <w:next w:val="Normal"/>
    <w:autoRedefine/>
    <w:uiPriority w:val="39"/>
    <w:rsid w:val="008E43CF"/>
    <w:pPr>
      <w:ind w:left="480"/>
    </w:pPr>
    <w:rPr>
      <w:i/>
      <w:smallCaps w:val="0"/>
    </w:rPr>
  </w:style>
  <w:style w:type="paragraph" w:customStyle="1" w:styleId="Z-agcycvr-Title">
    <w:name w:val="Z-agcycvr-Title"/>
    <w:basedOn w:val="Heading4"/>
    <w:rsid w:val="00FF310A"/>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rsid w:val="00FF310A"/>
    <w:pPr>
      <w:spacing w:line="400" w:lineRule="exact"/>
    </w:pPr>
  </w:style>
  <w:style w:type="paragraph" w:customStyle="1" w:styleId="Z-agcycvr-name">
    <w:name w:val="Z-agcycvr-name"/>
    <w:basedOn w:val="Normal"/>
    <w:rsid w:val="00FF310A"/>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rsid w:val="00FF310A"/>
    <w:pPr>
      <w:tabs>
        <w:tab w:val="left" w:pos="7985"/>
      </w:tabs>
    </w:pPr>
    <w:rPr>
      <w:rFonts w:ascii="Arial Narrow" w:hAnsi="Arial Narrow"/>
      <w:b/>
      <w:bCs/>
      <w:spacing w:val="20"/>
      <w14:shadow w14:blurRad="50800" w14:dist="38100" w14:dir="2700000" w14:sx="100000" w14:sy="100000" w14:kx="0" w14:ky="0" w14:algn="tl">
        <w14:srgbClr w14:val="000000">
          <w14:alpha w14:val="60000"/>
        </w14:srgbClr>
      </w14:shadow>
    </w:rPr>
  </w:style>
  <w:style w:type="paragraph" w:customStyle="1" w:styleId="Z-agcycvr-tpdf">
    <w:name w:val="Z-agcycvr-tpdf"/>
    <w:basedOn w:val="Z-agcycvr-name"/>
    <w:rsid w:val="00FF310A"/>
    <w:pPr>
      <w:tabs>
        <w:tab w:val="left" w:pos="7985"/>
      </w:tabs>
      <w:spacing w:before="0"/>
    </w:pPr>
    <w:rPr>
      <w:rFonts w:ascii="Arial Narrow" w:hAnsi="Arial Narrow"/>
      <w:b w:val="0"/>
      <w:bCs/>
      <w:spacing w:val="20"/>
      <w:sz w:val="20"/>
    </w:rPr>
  </w:style>
  <w:style w:type="paragraph" w:customStyle="1" w:styleId="Z-Bul1">
    <w:name w:val="Z-Bul1"/>
    <w:basedOn w:val="Normal"/>
    <w:rsid w:val="00FF310A"/>
    <w:pPr>
      <w:tabs>
        <w:tab w:val="center" w:pos="4680"/>
        <w:tab w:val="right" w:pos="9360"/>
      </w:tabs>
      <w:spacing w:line="240" w:lineRule="auto"/>
      <w:ind w:left="0"/>
    </w:pPr>
    <w:rPr>
      <w:rFonts w:cs="Arial"/>
    </w:rPr>
  </w:style>
  <w:style w:type="paragraph" w:customStyle="1" w:styleId="Z-cvr-docinfo">
    <w:name w:val="Z-cvr-docinfo"/>
    <w:basedOn w:val="Normal"/>
    <w:rsid w:val="00FF310A"/>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rsid w:val="00FF310A"/>
    <w:pPr>
      <w:tabs>
        <w:tab w:val="center" w:pos="4680"/>
        <w:tab w:val="right" w:pos="9360"/>
      </w:tabs>
      <w:spacing w:line="400" w:lineRule="exact"/>
    </w:pPr>
    <w:rPr>
      <w:rFonts w:ascii="Arial Black" w:hAnsi="Arial Black" w:cs="Arial"/>
      <w:b w:val="0"/>
      <w:sz w:val="32"/>
      <w:szCs w:val="24"/>
    </w:rPr>
  </w:style>
  <w:style w:type="paragraph" w:customStyle="1" w:styleId="Z-cvr-Header">
    <w:name w:val="Z-cvr-Header"/>
    <w:basedOn w:val="Header"/>
    <w:rsid w:val="00FF310A"/>
    <w:pPr>
      <w:jc w:val="right"/>
    </w:pPr>
    <w:rPr>
      <w:rFonts w:ascii="Arial Narrow" w:hAnsi="Arial Narrow"/>
      <w:color w:val="B40000"/>
      <w:spacing w:val="20"/>
    </w:rPr>
  </w:style>
  <w:style w:type="paragraph" w:customStyle="1" w:styleId="Z-cvr-Normal">
    <w:name w:val="Z-cvr-Normal"/>
    <w:basedOn w:val="Normal"/>
    <w:rsid w:val="00FF310A"/>
    <w:pPr>
      <w:tabs>
        <w:tab w:val="center" w:pos="4680"/>
        <w:tab w:val="right" w:pos="9360"/>
      </w:tabs>
      <w:ind w:left="0"/>
    </w:pPr>
    <w:rPr>
      <w:rFonts w:cs="Arial"/>
      <w:bCs/>
    </w:rPr>
  </w:style>
  <w:style w:type="paragraph" w:customStyle="1" w:styleId="Z-cvr-Title">
    <w:name w:val="Z-cvr-Title"/>
    <w:basedOn w:val="Normal"/>
    <w:rsid w:val="00FF310A"/>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FF310A"/>
    <w:pPr>
      <w:spacing w:before="120"/>
    </w:pPr>
    <w:rPr>
      <w:rFonts w:ascii="Arial" w:hAnsi="Arial"/>
      <w:color w:val="B40000"/>
      <w:sz w:val="56"/>
    </w:rPr>
  </w:style>
  <w:style w:type="paragraph" w:customStyle="1" w:styleId="Z-FooterNote">
    <w:name w:val="Z-FooterNote"/>
    <w:basedOn w:val="Normal"/>
    <w:rsid w:val="00FF310A"/>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rsid w:val="00FF310A"/>
    <w:rPr>
      <w:caps/>
    </w:rPr>
  </w:style>
  <w:style w:type="character" w:styleId="PageNumber">
    <w:name w:val="page number"/>
    <w:basedOn w:val="DefaultParagraphFont"/>
    <w:rsid w:val="000B52A6"/>
  </w:style>
  <w:style w:type="paragraph" w:styleId="ListParagraph">
    <w:name w:val="List Paragraph"/>
    <w:basedOn w:val="Normal"/>
    <w:uiPriority w:val="34"/>
    <w:qFormat/>
    <w:rsid w:val="007B3E94"/>
    <w:pPr>
      <w:contextualSpacing/>
    </w:pPr>
  </w:style>
  <w:style w:type="table" w:styleId="TableGrid">
    <w:name w:val="Table Grid"/>
    <w:basedOn w:val="TableNormal"/>
    <w:rsid w:val="007B3E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94FAA"/>
    <w:pPr>
      <w:tabs>
        <w:tab w:val="right" w:pos="10480"/>
      </w:tabs>
      <w:spacing w:after="0"/>
    </w:pPr>
    <w:rPr>
      <w:rFonts w:asciiTheme="minorHAnsi" w:hAnsiTheme="minorHAnsi"/>
      <w:sz w:val="18"/>
      <w:szCs w:val="18"/>
    </w:rPr>
  </w:style>
  <w:style w:type="paragraph" w:styleId="TOC5">
    <w:name w:val="toc 5"/>
    <w:basedOn w:val="Normal"/>
    <w:next w:val="Normal"/>
    <w:autoRedefine/>
    <w:uiPriority w:val="39"/>
    <w:unhideWhenUsed/>
    <w:rsid w:val="006A1E7B"/>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6A1E7B"/>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6A1E7B"/>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6A1E7B"/>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6A1E7B"/>
    <w:pPr>
      <w:spacing w:after="0"/>
      <w:ind w:left="1920"/>
    </w:pPr>
    <w:rPr>
      <w:rFonts w:asciiTheme="minorHAnsi" w:hAnsiTheme="minorHAnsi"/>
      <w:sz w:val="18"/>
      <w:szCs w:val="18"/>
    </w:rPr>
  </w:style>
  <w:style w:type="character" w:customStyle="1" w:styleId="hps">
    <w:name w:val="hps"/>
    <w:basedOn w:val="DefaultParagraphFont"/>
    <w:rsid w:val="00B66B8E"/>
  </w:style>
  <w:style w:type="paragraph" w:styleId="TOCHeading">
    <w:name w:val="TOC Heading"/>
    <w:basedOn w:val="Heading1"/>
    <w:next w:val="Normal"/>
    <w:uiPriority w:val="39"/>
    <w:unhideWhenUsed/>
    <w:qFormat/>
    <w:rsid w:val="00A3783D"/>
    <w:pPr>
      <w:keepLines/>
      <w:tabs>
        <w:tab w:val="clear" w:pos="0"/>
        <w:tab w:val="clear" w:pos="1980"/>
      </w:tabs>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542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542B1D"/>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B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B40F7"/>
    <w:rPr>
      <w:rFonts w:ascii="Courier" w:hAnsi="Courier" w:cs="Courier"/>
      <w:sz w:val="20"/>
      <w:szCs w:val="20"/>
    </w:rPr>
  </w:style>
  <w:style w:type="paragraph" w:styleId="FootnoteText">
    <w:name w:val="footnote text"/>
    <w:basedOn w:val="Normal"/>
    <w:link w:val="FootnoteTextChar"/>
    <w:rsid w:val="00361F31"/>
    <w:pPr>
      <w:spacing w:after="0" w:line="240" w:lineRule="auto"/>
    </w:pPr>
  </w:style>
  <w:style w:type="character" w:customStyle="1" w:styleId="FootnoteTextChar">
    <w:name w:val="Footnote Text Char"/>
    <w:basedOn w:val="DefaultParagraphFont"/>
    <w:link w:val="FootnoteText"/>
    <w:rsid w:val="00361F31"/>
    <w:rPr>
      <w:rFonts w:ascii="Arial" w:hAnsi="Arial"/>
    </w:rPr>
  </w:style>
  <w:style w:type="character" w:styleId="FootnoteReference">
    <w:name w:val="footnote reference"/>
    <w:basedOn w:val="DefaultParagraphFont"/>
    <w:rsid w:val="00361F31"/>
    <w:rPr>
      <w:vertAlign w:val="superscript"/>
    </w:rPr>
  </w:style>
  <w:style w:type="numbering" w:styleId="111111">
    <w:name w:val="Outline List 2"/>
    <w:basedOn w:val="NoList"/>
    <w:rsid w:val="00361F31"/>
    <w:pPr>
      <w:numPr>
        <w:numId w:val="5"/>
      </w:numPr>
    </w:pPr>
  </w:style>
  <w:style w:type="paragraph" w:styleId="ListNumber">
    <w:name w:val="List Number"/>
    <w:basedOn w:val="Normal"/>
    <w:rsid w:val="00361F31"/>
    <w:pPr>
      <w:numPr>
        <w:numId w:val="4"/>
      </w:numPr>
      <w:contextualSpacing/>
    </w:pPr>
  </w:style>
  <w:style w:type="character" w:styleId="CommentReference">
    <w:name w:val="annotation reference"/>
    <w:basedOn w:val="DefaultParagraphFont"/>
    <w:rsid w:val="000E15C6"/>
    <w:rPr>
      <w:sz w:val="16"/>
      <w:szCs w:val="16"/>
    </w:rPr>
  </w:style>
  <w:style w:type="paragraph" w:styleId="CommentText">
    <w:name w:val="annotation text"/>
    <w:basedOn w:val="Normal"/>
    <w:link w:val="CommentTextChar"/>
    <w:rsid w:val="000E15C6"/>
    <w:pPr>
      <w:spacing w:line="240" w:lineRule="auto"/>
    </w:pPr>
    <w:rPr>
      <w:sz w:val="20"/>
      <w:szCs w:val="20"/>
    </w:rPr>
  </w:style>
  <w:style w:type="character" w:customStyle="1" w:styleId="CommentTextChar">
    <w:name w:val="Comment Text Char"/>
    <w:basedOn w:val="DefaultParagraphFont"/>
    <w:link w:val="CommentText"/>
    <w:rsid w:val="000E15C6"/>
    <w:rPr>
      <w:rFonts w:ascii="Arial" w:hAnsi="Arial"/>
      <w:sz w:val="20"/>
      <w:szCs w:val="20"/>
    </w:rPr>
  </w:style>
  <w:style w:type="paragraph" w:styleId="CommentSubject">
    <w:name w:val="annotation subject"/>
    <w:basedOn w:val="CommentText"/>
    <w:next w:val="CommentText"/>
    <w:link w:val="CommentSubjectChar"/>
    <w:rsid w:val="000E15C6"/>
    <w:rPr>
      <w:b/>
      <w:bCs/>
    </w:rPr>
  </w:style>
  <w:style w:type="character" w:customStyle="1" w:styleId="CommentSubjectChar">
    <w:name w:val="Comment Subject Char"/>
    <w:basedOn w:val="CommentTextChar"/>
    <w:link w:val="CommentSubject"/>
    <w:rsid w:val="000E15C6"/>
    <w:rPr>
      <w:rFonts w:ascii="Arial" w:hAnsi="Arial"/>
      <w:b/>
      <w:bCs/>
      <w:sz w:val="20"/>
      <w:szCs w:val="20"/>
    </w:rPr>
  </w:style>
  <w:style w:type="table" w:styleId="MediumShading2-Accent1">
    <w:name w:val="Medium Shading 2 Accent 1"/>
    <w:basedOn w:val="TableNormal"/>
    <w:uiPriority w:val="64"/>
    <w:rsid w:val="00AF4F6E"/>
    <w:rPr>
      <w:rFonts w:asciiTheme="minorHAnsi" w:eastAsiaTheme="minorEastAsia" w:hAnsiTheme="minorHAnsi" w:cstheme="minorBid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qFormat/>
    <w:rsid w:val="000003FB"/>
    <w:pPr>
      <w:spacing w:line="240" w:lineRule="auto"/>
    </w:pPr>
    <w:rPr>
      <w:b/>
      <w:bCs/>
      <w:color w:val="4F81BD" w:themeColor="accent1"/>
      <w:sz w:val="18"/>
      <w:szCs w:val="18"/>
    </w:rPr>
  </w:style>
  <w:style w:type="paragraph" w:customStyle="1" w:styleId="BizPlan1stbody">
    <w:name w:val="BizPlan 1st body"/>
    <w:basedOn w:val="Normal"/>
    <w:link w:val="BizPlan1stbodyChar"/>
    <w:qFormat/>
    <w:rsid w:val="005F149C"/>
    <w:pPr>
      <w:spacing w:after="160" w:line="288" w:lineRule="auto"/>
      <w:ind w:left="0"/>
    </w:pPr>
    <w:rPr>
      <w:rFonts w:eastAsiaTheme="minorHAnsi" w:cstheme="minorHAnsi"/>
      <w:sz w:val="20"/>
      <w:szCs w:val="22"/>
      <w:lang w:eastAsia="en-CA"/>
    </w:rPr>
  </w:style>
  <w:style w:type="character" w:customStyle="1" w:styleId="BizPlan1stbodyChar">
    <w:name w:val="BizPlan 1st body Char"/>
    <w:basedOn w:val="DefaultParagraphFont"/>
    <w:link w:val="BizPlan1stbody"/>
    <w:rsid w:val="005F149C"/>
    <w:rPr>
      <w:rFonts w:ascii="Arial" w:eastAsiaTheme="minorHAnsi" w:hAnsi="Arial" w:cstheme="minorHAnsi"/>
      <w:sz w:val="20"/>
      <w:szCs w:val="22"/>
      <w:lang w:eastAsia="en-CA"/>
    </w:rPr>
  </w:style>
  <w:style w:type="table" w:styleId="MediumShading1-Accent1">
    <w:name w:val="Medium Shading 1 Accent 1"/>
    <w:basedOn w:val="TableNormal"/>
    <w:uiPriority w:val="63"/>
    <w:rsid w:val="005F149C"/>
    <w:rPr>
      <w:rFonts w:asciiTheme="minorHAnsi" w:eastAsiaTheme="minorHAnsi" w:hAnsiTheme="minorHAnsi" w:cstheme="minorBidi"/>
      <w:sz w:val="22"/>
      <w:szCs w:val="22"/>
      <w:lang w:val="en-CA" w:eastAsia="en-C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List4">
    <w:name w:val="Table List 4"/>
    <w:basedOn w:val="TableNormal"/>
    <w:rsid w:val="00472777"/>
    <w:pPr>
      <w:spacing w:after="200" w:line="300" w:lineRule="exact"/>
      <w:ind w:left="7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styleId="Revision">
    <w:name w:val="Revision"/>
    <w:hidden/>
    <w:rsid w:val="00547E14"/>
    <w:rPr>
      <w:rFonts w:ascii="Arial" w:hAnsi="Arial"/>
    </w:rPr>
  </w:style>
  <w:style w:type="table" w:styleId="ColorfulGrid">
    <w:name w:val="Colorful Grid"/>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07018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7926">
      <w:bodyDiv w:val="1"/>
      <w:marLeft w:val="0"/>
      <w:marRight w:val="0"/>
      <w:marTop w:val="0"/>
      <w:marBottom w:val="0"/>
      <w:divBdr>
        <w:top w:val="none" w:sz="0" w:space="0" w:color="auto"/>
        <w:left w:val="none" w:sz="0" w:space="0" w:color="auto"/>
        <w:bottom w:val="none" w:sz="0" w:space="0" w:color="auto"/>
        <w:right w:val="none" w:sz="0" w:space="0" w:color="auto"/>
      </w:divBdr>
    </w:div>
    <w:div w:id="617102332">
      <w:bodyDiv w:val="1"/>
      <w:marLeft w:val="0"/>
      <w:marRight w:val="0"/>
      <w:marTop w:val="0"/>
      <w:marBottom w:val="0"/>
      <w:divBdr>
        <w:top w:val="none" w:sz="0" w:space="0" w:color="auto"/>
        <w:left w:val="none" w:sz="0" w:space="0" w:color="auto"/>
        <w:bottom w:val="none" w:sz="0" w:space="0" w:color="auto"/>
        <w:right w:val="none" w:sz="0" w:space="0" w:color="auto"/>
      </w:divBdr>
    </w:div>
    <w:div w:id="695890908">
      <w:bodyDiv w:val="1"/>
      <w:marLeft w:val="0"/>
      <w:marRight w:val="0"/>
      <w:marTop w:val="0"/>
      <w:marBottom w:val="0"/>
      <w:divBdr>
        <w:top w:val="none" w:sz="0" w:space="0" w:color="auto"/>
        <w:left w:val="none" w:sz="0" w:space="0" w:color="auto"/>
        <w:bottom w:val="none" w:sz="0" w:space="0" w:color="auto"/>
        <w:right w:val="none" w:sz="0" w:space="0" w:color="auto"/>
      </w:divBdr>
    </w:div>
    <w:div w:id="717820095">
      <w:bodyDiv w:val="1"/>
      <w:marLeft w:val="0"/>
      <w:marRight w:val="0"/>
      <w:marTop w:val="0"/>
      <w:marBottom w:val="0"/>
      <w:divBdr>
        <w:top w:val="none" w:sz="0" w:space="0" w:color="auto"/>
        <w:left w:val="none" w:sz="0" w:space="0" w:color="auto"/>
        <w:bottom w:val="none" w:sz="0" w:space="0" w:color="auto"/>
        <w:right w:val="none" w:sz="0" w:space="0" w:color="auto"/>
      </w:divBdr>
    </w:div>
    <w:div w:id="750850223">
      <w:bodyDiv w:val="1"/>
      <w:marLeft w:val="0"/>
      <w:marRight w:val="0"/>
      <w:marTop w:val="0"/>
      <w:marBottom w:val="0"/>
      <w:divBdr>
        <w:top w:val="none" w:sz="0" w:space="0" w:color="auto"/>
        <w:left w:val="none" w:sz="0" w:space="0" w:color="auto"/>
        <w:bottom w:val="none" w:sz="0" w:space="0" w:color="auto"/>
        <w:right w:val="none" w:sz="0" w:space="0" w:color="auto"/>
      </w:divBdr>
    </w:div>
    <w:div w:id="1228884129">
      <w:bodyDiv w:val="1"/>
      <w:marLeft w:val="0"/>
      <w:marRight w:val="0"/>
      <w:marTop w:val="0"/>
      <w:marBottom w:val="0"/>
      <w:divBdr>
        <w:top w:val="none" w:sz="0" w:space="0" w:color="auto"/>
        <w:left w:val="none" w:sz="0" w:space="0" w:color="auto"/>
        <w:bottom w:val="none" w:sz="0" w:space="0" w:color="auto"/>
        <w:right w:val="none" w:sz="0" w:space="0" w:color="auto"/>
      </w:divBdr>
    </w:div>
    <w:div w:id="1257785844">
      <w:bodyDiv w:val="1"/>
      <w:marLeft w:val="0"/>
      <w:marRight w:val="0"/>
      <w:marTop w:val="0"/>
      <w:marBottom w:val="0"/>
      <w:divBdr>
        <w:top w:val="none" w:sz="0" w:space="0" w:color="auto"/>
        <w:left w:val="none" w:sz="0" w:space="0" w:color="auto"/>
        <w:bottom w:val="none" w:sz="0" w:space="0" w:color="auto"/>
        <w:right w:val="none" w:sz="0" w:space="0" w:color="auto"/>
      </w:divBdr>
      <w:divsChild>
        <w:div w:id="1036352025">
          <w:marLeft w:val="1800"/>
          <w:marRight w:val="0"/>
          <w:marTop w:val="82"/>
          <w:marBottom w:val="0"/>
          <w:divBdr>
            <w:top w:val="none" w:sz="0" w:space="0" w:color="auto"/>
            <w:left w:val="none" w:sz="0" w:space="0" w:color="auto"/>
            <w:bottom w:val="none" w:sz="0" w:space="0" w:color="auto"/>
            <w:right w:val="none" w:sz="0" w:space="0" w:color="auto"/>
          </w:divBdr>
        </w:div>
        <w:div w:id="169374694">
          <w:marLeft w:val="1800"/>
          <w:marRight w:val="0"/>
          <w:marTop w:val="82"/>
          <w:marBottom w:val="0"/>
          <w:divBdr>
            <w:top w:val="none" w:sz="0" w:space="0" w:color="auto"/>
            <w:left w:val="none" w:sz="0" w:space="0" w:color="auto"/>
            <w:bottom w:val="none" w:sz="0" w:space="0" w:color="auto"/>
            <w:right w:val="none" w:sz="0" w:space="0" w:color="auto"/>
          </w:divBdr>
        </w:div>
        <w:div w:id="1092630594">
          <w:marLeft w:val="1800"/>
          <w:marRight w:val="0"/>
          <w:marTop w:val="82"/>
          <w:marBottom w:val="0"/>
          <w:divBdr>
            <w:top w:val="none" w:sz="0" w:space="0" w:color="auto"/>
            <w:left w:val="none" w:sz="0" w:space="0" w:color="auto"/>
            <w:bottom w:val="none" w:sz="0" w:space="0" w:color="auto"/>
            <w:right w:val="none" w:sz="0" w:space="0" w:color="auto"/>
          </w:divBdr>
        </w:div>
      </w:divsChild>
    </w:div>
    <w:div w:id="1507667337">
      <w:bodyDiv w:val="1"/>
      <w:marLeft w:val="0"/>
      <w:marRight w:val="0"/>
      <w:marTop w:val="0"/>
      <w:marBottom w:val="0"/>
      <w:divBdr>
        <w:top w:val="none" w:sz="0" w:space="0" w:color="auto"/>
        <w:left w:val="none" w:sz="0" w:space="0" w:color="auto"/>
        <w:bottom w:val="none" w:sz="0" w:space="0" w:color="auto"/>
        <w:right w:val="none" w:sz="0" w:space="0" w:color="auto"/>
      </w:divBdr>
    </w:div>
    <w:div w:id="1711689809">
      <w:bodyDiv w:val="1"/>
      <w:marLeft w:val="0"/>
      <w:marRight w:val="0"/>
      <w:marTop w:val="0"/>
      <w:marBottom w:val="0"/>
      <w:divBdr>
        <w:top w:val="none" w:sz="0" w:space="0" w:color="auto"/>
        <w:left w:val="none" w:sz="0" w:space="0" w:color="auto"/>
        <w:bottom w:val="none" w:sz="0" w:space="0" w:color="auto"/>
        <w:right w:val="none" w:sz="0" w:space="0" w:color="auto"/>
      </w:divBdr>
    </w:div>
    <w:div w:id="1798254541">
      <w:bodyDiv w:val="1"/>
      <w:marLeft w:val="0"/>
      <w:marRight w:val="0"/>
      <w:marTop w:val="0"/>
      <w:marBottom w:val="0"/>
      <w:divBdr>
        <w:top w:val="none" w:sz="0" w:space="0" w:color="auto"/>
        <w:left w:val="none" w:sz="0" w:space="0" w:color="auto"/>
        <w:bottom w:val="none" w:sz="0" w:space="0" w:color="auto"/>
        <w:right w:val="none" w:sz="0" w:space="0" w:color="auto"/>
      </w:divBdr>
    </w:div>
    <w:div w:id="20488671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it.ly/caftools" TargetMode="External"/><Relationship Id="rId21" Type="http://schemas.openxmlformats.org/officeDocument/2006/relationships/hyperlink" Target="http://isoredirect.centos.org/centos/6/isos/x86_64/" TargetMode="External"/><Relationship Id="rId22" Type="http://schemas.openxmlformats.org/officeDocument/2006/relationships/hyperlink" Target="http://isoredirect.centos.org/centos/7/isos/x86_64/" TargetMode="External"/><Relationship Id="rId23" Type="http://schemas.openxmlformats.org/officeDocument/2006/relationships/hyperlink" Target="http://releases.ubuntu.com/14.04/%20" TargetMode="External"/><Relationship Id="rId24" Type="http://schemas.openxmlformats.org/officeDocument/2006/relationships/image" Target="media/image2.png"/><Relationship Id="rId25" Type="http://schemas.openxmlformats.org/officeDocument/2006/relationships/hyperlink" Target="http://bit.ly/caftools" TargetMode="External"/><Relationship Id="rId26" Type="http://schemas.openxmlformats.org/officeDocument/2006/relationships/hyperlink" Target="https://tts.canarie.ca/otrs/public.pl?Action=PublicFAQZoom;ItemID=32" TargetMode="External"/><Relationship Id="rId27" Type="http://schemas.openxmlformats.org/officeDocument/2006/relationships/hyperlink" Target="https://wiki.shibboleth.net/confluence/display/SHIB2/IdPAuthUserPassLoginPage" TargetMode="External"/><Relationship Id="rId28" Type="http://schemas.openxmlformats.org/officeDocument/2006/relationships/hyperlink" Target="mailto:tickets@canarie.ca" TargetMode="External"/><Relationship Id="rId29" Type="http://schemas.openxmlformats.org/officeDocument/2006/relationships/hyperlink" Target="http://www.canarie.c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mailto:noc@canarie.ca" TargetMode="External"/><Relationship Id="rId31" Type="http://schemas.openxmlformats.org/officeDocument/2006/relationships/hyperlink" Target="https://www.oasis-open.org/committees/tc_home.php?wg_abbrev=security" TargetMode="External"/><Relationship Id="rId32" Type="http://schemas.openxmlformats.org/officeDocument/2006/relationships/hyperlink" Target="http://openid.net/specs/openid-authentication-2_0.html" TargetMode="Externa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hyperlink" Target="http://en.wikipedia.org/wiki/WS-Federation" TargetMode="External"/><Relationship Id="rId34" Type="http://schemas.openxmlformats.org/officeDocument/2006/relationships/hyperlink" Target="http://technet.microsoft.com/en-us/library/adfs2(v=ws.10).aspx" TargetMode="External"/><Relationship Id="rId35" Type="http://schemas.openxmlformats.org/officeDocument/2006/relationships/hyperlink" Target="http://en.wikipedia.org/wiki/RadSec" TargetMode="External"/><Relationship Id="rId36" Type="http://schemas.openxmlformats.org/officeDocument/2006/relationships/header" Target="header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37" Type="http://schemas.openxmlformats.org/officeDocument/2006/relationships/header" Target="header2.xml"/><Relationship Id="rId38" Type="http://schemas.openxmlformats.org/officeDocument/2006/relationships/footer" Target="footer3.xml"/><Relationship Id="rId39" Type="http://schemas.openxmlformats.org/officeDocument/2006/relationships/header" Target="header3.xml"/><Relationship Id="rId40" Type="http://schemas.openxmlformats.org/officeDocument/2006/relationships/footer" Target="footer4.xml"/><Relationship Id="rId41" Type="http://schemas.openxmlformats.org/officeDocument/2006/relationships/fontTable" Target="fontTable.xml"/><Relationship Id="rId42" Type="http://schemas.openxmlformats.org/officeDocument/2006/relationships/theme" Target="theme/theme1.xml"/><Relationship Id="rId43"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CC178-0BF0-554B-AEF7-18DDF8DC5601}" type="doc">
      <dgm:prSet loTypeId="urn:microsoft.com/office/officeart/2005/8/layout/process1" loCatId="" qsTypeId="urn:microsoft.com/office/officeart/2005/8/quickstyle/simple4" qsCatId="simple" csTypeId="urn:microsoft.com/office/officeart/2005/8/colors/accent1_2" csCatId="accent1" phldr="1"/>
      <dgm:spPr/>
    </dgm:pt>
    <dgm:pt modelId="{5362009E-290D-2142-A0EF-60F20FD8779A}">
      <dgm:prSet phldrT="[Text]"/>
      <dgm:spPr/>
      <dgm:t>
        <a:bodyPr/>
        <a:lstStyle/>
        <a:p>
          <a:r>
            <a:rPr lang="en-US" dirty="0" smtClean="0"/>
            <a:t>Post installation tailoring</a:t>
          </a:r>
          <a:endParaRPr lang="en-US" dirty="0"/>
        </a:p>
      </dgm:t>
    </dgm:pt>
    <dgm:pt modelId="{88E62082-B325-284D-82CD-643CA26A67A3}" type="parTrans" cxnId="{70BDEE32-D353-6D41-AD38-728D895CCF09}">
      <dgm:prSet/>
      <dgm:spPr/>
      <dgm:t>
        <a:bodyPr/>
        <a:lstStyle/>
        <a:p>
          <a:endParaRPr lang="en-US"/>
        </a:p>
      </dgm:t>
    </dgm:pt>
    <dgm:pt modelId="{96D86755-DD73-B947-BB48-008CCA44FABE}" type="sibTrans" cxnId="{70BDEE32-D353-6D41-AD38-728D895CCF09}">
      <dgm:prSet/>
      <dgm:spPr/>
      <dgm:t>
        <a:bodyPr/>
        <a:lstStyle/>
        <a:p>
          <a:endParaRPr lang="en-US"/>
        </a:p>
      </dgm:t>
    </dgm:pt>
    <dgm:pt modelId="{763D707D-108A-7C49-BA22-5CFE2C5AAD2A}">
      <dgm:prSet phldrT="[Text]"/>
      <dgm:spPr/>
      <dgm:t>
        <a:bodyPr/>
        <a:lstStyle/>
        <a:p>
          <a:r>
            <a:rPr lang="en-US" dirty="0" smtClean="0"/>
            <a:t>Download installer</a:t>
          </a:r>
          <a:endParaRPr lang="en-US" dirty="0"/>
        </a:p>
      </dgm:t>
    </dgm:pt>
    <dgm:pt modelId="{1C972651-6C83-D145-93AF-67462531CD7A}" type="parTrans" cxnId="{0D735AA2-89E3-B24A-AFCE-34CDB80C2C51}">
      <dgm:prSet/>
      <dgm:spPr/>
      <dgm:t>
        <a:bodyPr/>
        <a:lstStyle/>
        <a:p>
          <a:endParaRPr lang="en-US"/>
        </a:p>
      </dgm:t>
    </dgm:pt>
    <dgm:pt modelId="{D1B314AA-D60A-9E4C-95E9-B576F88F8647}" type="sibTrans" cxnId="{0D735AA2-89E3-B24A-AFCE-34CDB80C2C51}">
      <dgm:prSet/>
      <dgm:spPr/>
      <dgm:t>
        <a:bodyPr/>
        <a:lstStyle/>
        <a:p>
          <a:endParaRPr lang="en-US"/>
        </a:p>
      </dgm:t>
    </dgm:pt>
    <dgm:pt modelId="{9124EF0B-AA49-384B-A5D8-56DB8FFC4C4C}">
      <dgm:prSet phldrT="[Text]"/>
      <dgm:spPr/>
      <dgm:t>
        <a:bodyPr/>
        <a:lstStyle/>
        <a:p>
          <a:r>
            <a:rPr lang="en-US" dirty="0" smtClean="0"/>
            <a:t>Plan &amp; Prepare installation</a:t>
          </a:r>
          <a:endParaRPr lang="en-US" dirty="0"/>
        </a:p>
      </dgm:t>
    </dgm:pt>
    <dgm:pt modelId="{815BED76-DA1E-974F-8453-68FA37DC7EA2}" type="parTrans" cxnId="{55AC5DD9-440E-E94F-AA35-474772622498}">
      <dgm:prSet/>
      <dgm:spPr/>
      <dgm:t>
        <a:bodyPr/>
        <a:lstStyle/>
        <a:p>
          <a:endParaRPr lang="en-US"/>
        </a:p>
      </dgm:t>
    </dgm:pt>
    <dgm:pt modelId="{5ADD8D96-AD41-D54F-BCC8-F43321BD952B}" type="sibTrans" cxnId="{55AC5DD9-440E-E94F-AA35-474772622498}">
      <dgm:prSet/>
      <dgm:spPr/>
      <dgm:t>
        <a:bodyPr/>
        <a:lstStyle/>
        <a:p>
          <a:endParaRPr lang="en-US"/>
        </a:p>
      </dgm:t>
    </dgm:pt>
    <dgm:pt modelId="{852325E5-319D-9441-A319-1BE5FF412930}">
      <dgm:prSet phldrT="[Text]"/>
      <dgm:spPr/>
      <dgm:t>
        <a:bodyPr/>
        <a:lstStyle/>
        <a:p>
          <a:r>
            <a:rPr lang="en-US" dirty="0" smtClean="0"/>
            <a:t>Do Installation</a:t>
          </a:r>
          <a:endParaRPr lang="en-US" dirty="0"/>
        </a:p>
      </dgm:t>
    </dgm:pt>
    <dgm:pt modelId="{3EC29115-E377-D141-A6AD-B2C4E63D4380}" type="parTrans" cxnId="{F23E6605-0ECD-7245-ADBA-422E0928663B}">
      <dgm:prSet/>
      <dgm:spPr/>
      <dgm:t>
        <a:bodyPr/>
        <a:lstStyle/>
        <a:p>
          <a:endParaRPr lang="en-US"/>
        </a:p>
      </dgm:t>
    </dgm:pt>
    <dgm:pt modelId="{0EAC7FFF-0264-4042-B1CC-61BB20D4115E}" type="sibTrans" cxnId="{F23E6605-0ECD-7245-ADBA-422E0928663B}">
      <dgm:prSet/>
      <dgm:spPr/>
      <dgm:t>
        <a:bodyPr/>
        <a:lstStyle/>
        <a:p>
          <a:endParaRPr lang="en-US"/>
        </a:p>
      </dgm:t>
    </dgm:pt>
    <dgm:pt modelId="{6681C921-BEFC-A24F-B8CD-863E571CD516}">
      <dgm:prSet phldrT="[Text]"/>
      <dgm:spPr/>
      <dgm:t>
        <a:bodyPr/>
        <a:lstStyle/>
        <a:p>
          <a:r>
            <a:rPr lang="en-US" dirty="0" smtClean="0"/>
            <a:t>Contact CANARIE to complete registration</a:t>
          </a:r>
          <a:endParaRPr lang="en-US" dirty="0"/>
        </a:p>
      </dgm:t>
    </dgm:pt>
    <dgm:pt modelId="{87940A72-7A1D-3C48-BB38-699B22BAC5BD}" type="parTrans" cxnId="{FEBA72E0-DF92-874E-BBEB-DF5F7724B2C0}">
      <dgm:prSet/>
      <dgm:spPr/>
      <dgm:t>
        <a:bodyPr/>
        <a:lstStyle/>
        <a:p>
          <a:endParaRPr lang="en-US"/>
        </a:p>
      </dgm:t>
    </dgm:pt>
    <dgm:pt modelId="{D597F93A-14D0-6E4B-9294-182980F96B27}" type="sibTrans" cxnId="{FEBA72E0-DF92-874E-BBEB-DF5F7724B2C0}">
      <dgm:prSet/>
      <dgm:spPr/>
      <dgm:t>
        <a:bodyPr/>
        <a:lstStyle/>
        <a:p>
          <a:endParaRPr lang="en-US"/>
        </a:p>
      </dgm:t>
    </dgm:pt>
    <dgm:pt modelId="{A3C42D0E-A11F-7C43-9A2B-3084F59EA48D}">
      <dgm:prSet phldrT="[Text]"/>
      <dgm:spPr/>
      <dgm:t>
        <a:bodyPr/>
        <a:lstStyle/>
        <a:p>
          <a:r>
            <a:rPr lang="en-US" dirty="0" smtClean="0"/>
            <a:t>Local acceptance testing</a:t>
          </a:r>
          <a:endParaRPr lang="en-US" dirty="0"/>
        </a:p>
      </dgm:t>
    </dgm:pt>
    <dgm:pt modelId="{4E2038D0-9EA8-AD4B-9C78-6768056FD34C}" type="parTrans" cxnId="{92C0A127-4B2E-2A44-A087-8159B50D2688}">
      <dgm:prSet/>
      <dgm:spPr/>
      <dgm:t>
        <a:bodyPr/>
        <a:lstStyle/>
        <a:p>
          <a:endParaRPr lang="en-US"/>
        </a:p>
      </dgm:t>
    </dgm:pt>
    <dgm:pt modelId="{87A8386A-9D91-8E45-B2FE-7F35F56B5363}" type="sibTrans" cxnId="{92C0A127-4B2E-2A44-A087-8159B50D2688}">
      <dgm:prSet/>
      <dgm:spPr/>
      <dgm:t>
        <a:bodyPr/>
        <a:lstStyle/>
        <a:p>
          <a:endParaRPr lang="en-US"/>
        </a:p>
      </dgm:t>
    </dgm:pt>
    <dgm:pt modelId="{97F8E3F6-443D-4049-B129-5DBD94565726}" type="pres">
      <dgm:prSet presAssocID="{7B8CC178-0BF0-554B-AEF7-18DDF8DC5601}" presName="Name0" presStyleCnt="0">
        <dgm:presLayoutVars>
          <dgm:dir/>
          <dgm:resizeHandles val="exact"/>
        </dgm:presLayoutVars>
      </dgm:prSet>
      <dgm:spPr/>
    </dgm:pt>
    <dgm:pt modelId="{8E70F9FB-9BBB-514C-9D19-0FDE66C21EE1}" type="pres">
      <dgm:prSet presAssocID="{763D707D-108A-7C49-BA22-5CFE2C5AAD2A}" presName="node" presStyleLbl="node1" presStyleIdx="0" presStyleCnt="6">
        <dgm:presLayoutVars>
          <dgm:bulletEnabled val="1"/>
        </dgm:presLayoutVars>
      </dgm:prSet>
      <dgm:spPr/>
      <dgm:t>
        <a:bodyPr/>
        <a:lstStyle/>
        <a:p>
          <a:endParaRPr lang="en-US"/>
        </a:p>
      </dgm:t>
    </dgm:pt>
    <dgm:pt modelId="{29206F92-D1AB-2942-9F9D-5158068C4498}" type="pres">
      <dgm:prSet presAssocID="{D1B314AA-D60A-9E4C-95E9-B576F88F8647}" presName="sibTrans" presStyleLbl="sibTrans2D1" presStyleIdx="0" presStyleCnt="5"/>
      <dgm:spPr/>
      <dgm:t>
        <a:bodyPr/>
        <a:lstStyle/>
        <a:p>
          <a:endParaRPr lang="en-US"/>
        </a:p>
      </dgm:t>
    </dgm:pt>
    <dgm:pt modelId="{EE92871E-7219-AA49-A4C2-0753D23C873D}" type="pres">
      <dgm:prSet presAssocID="{D1B314AA-D60A-9E4C-95E9-B576F88F8647}" presName="connectorText" presStyleLbl="sibTrans2D1" presStyleIdx="0" presStyleCnt="5"/>
      <dgm:spPr/>
      <dgm:t>
        <a:bodyPr/>
        <a:lstStyle/>
        <a:p>
          <a:endParaRPr lang="en-US"/>
        </a:p>
      </dgm:t>
    </dgm:pt>
    <dgm:pt modelId="{8F47A8E7-3A3A-5E42-A957-D2AA1E7CA59B}" type="pres">
      <dgm:prSet presAssocID="{9124EF0B-AA49-384B-A5D8-56DB8FFC4C4C}" presName="node" presStyleLbl="node1" presStyleIdx="1" presStyleCnt="6">
        <dgm:presLayoutVars>
          <dgm:bulletEnabled val="1"/>
        </dgm:presLayoutVars>
      </dgm:prSet>
      <dgm:spPr/>
      <dgm:t>
        <a:bodyPr/>
        <a:lstStyle/>
        <a:p>
          <a:endParaRPr lang="en-US"/>
        </a:p>
      </dgm:t>
    </dgm:pt>
    <dgm:pt modelId="{27910F13-26EC-154E-9672-4D5F7329E24C}" type="pres">
      <dgm:prSet presAssocID="{5ADD8D96-AD41-D54F-BCC8-F43321BD952B}" presName="sibTrans" presStyleLbl="sibTrans2D1" presStyleIdx="1" presStyleCnt="5"/>
      <dgm:spPr/>
      <dgm:t>
        <a:bodyPr/>
        <a:lstStyle/>
        <a:p>
          <a:endParaRPr lang="en-US"/>
        </a:p>
      </dgm:t>
    </dgm:pt>
    <dgm:pt modelId="{03C05EDF-9DE5-674C-9F2F-B68366388F42}" type="pres">
      <dgm:prSet presAssocID="{5ADD8D96-AD41-D54F-BCC8-F43321BD952B}" presName="connectorText" presStyleLbl="sibTrans2D1" presStyleIdx="1" presStyleCnt="5"/>
      <dgm:spPr/>
      <dgm:t>
        <a:bodyPr/>
        <a:lstStyle/>
        <a:p>
          <a:endParaRPr lang="en-US"/>
        </a:p>
      </dgm:t>
    </dgm:pt>
    <dgm:pt modelId="{0499F72D-0FBC-6B47-8501-21D03985CB44}" type="pres">
      <dgm:prSet presAssocID="{852325E5-319D-9441-A319-1BE5FF412930}" presName="node" presStyleLbl="node1" presStyleIdx="2" presStyleCnt="6">
        <dgm:presLayoutVars>
          <dgm:bulletEnabled val="1"/>
        </dgm:presLayoutVars>
      </dgm:prSet>
      <dgm:spPr/>
      <dgm:t>
        <a:bodyPr/>
        <a:lstStyle/>
        <a:p>
          <a:endParaRPr lang="en-US"/>
        </a:p>
      </dgm:t>
    </dgm:pt>
    <dgm:pt modelId="{621A08AC-6196-D440-ABEC-00EFBB0C6F3F}" type="pres">
      <dgm:prSet presAssocID="{0EAC7FFF-0264-4042-B1CC-61BB20D4115E}" presName="sibTrans" presStyleLbl="sibTrans2D1" presStyleIdx="2" presStyleCnt="5"/>
      <dgm:spPr/>
      <dgm:t>
        <a:bodyPr/>
        <a:lstStyle/>
        <a:p>
          <a:endParaRPr lang="en-US"/>
        </a:p>
      </dgm:t>
    </dgm:pt>
    <dgm:pt modelId="{1C6CFFC2-D17B-4448-813B-748E2AC71505}" type="pres">
      <dgm:prSet presAssocID="{0EAC7FFF-0264-4042-B1CC-61BB20D4115E}" presName="connectorText" presStyleLbl="sibTrans2D1" presStyleIdx="2" presStyleCnt="5"/>
      <dgm:spPr/>
      <dgm:t>
        <a:bodyPr/>
        <a:lstStyle/>
        <a:p>
          <a:endParaRPr lang="en-US"/>
        </a:p>
      </dgm:t>
    </dgm:pt>
    <dgm:pt modelId="{A55D6222-0742-A947-8120-2B798DE24BD5}" type="pres">
      <dgm:prSet presAssocID="{5362009E-290D-2142-A0EF-60F20FD8779A}" presName="node" presStyleLbl="node1" presStyleIdx="3" presStyleCnt="6">
        <dgm:presLayoutVars>
          <dgm:bulletEnabled val="1"/>
        </dgm:presLayoutVars>
      </dgm:prSet>
      <dgm:spPr/>
      <dgm:t>
        <a:bodyPr/>
        <a:lstStyle/>
        <a:p>
          <a:endParaRPr lang="en-US"/>
        </a:p>
      </dgm:t>
    </dgm:pt>
    <dgm:pt modelId="{9920FD62-36EB-B24F-9DF1-82920B16A7C4}" type="pres">
      <dgm:prSet presAssocID="{96D86755-DD73-B947-BB48-008CCA44FABE}" presName="sibTrans" presStyleLbl="sibTrans2D1" presStyleIdx="3" presStyleCnt="5"/>
      <dgm:spPr/>
      <dgm:t>
        <a:bodyPr/>
        <a:lstStyle/>
        <a:p>
          <a:endParaRPr lang="en-US"/>
        </a:p>
      </dgm:t>
    </dgm:pt>
    <dgm:pt modelId="{53FCE99A-0F5B-044D-AF18-0E38B258EDE3}" type="pres">
      <dgm:prSet presAssocID="{96D86755-DD73-B947-BB48-008CCA44FABE}" presName="connectorText" presStyleLbl="sibTrans2D1" presStyleIdx="3" presStyleCnt="5"/>
      <dgm:spPr/>
      <dgm:t>
        <a:bodyPr/>
        <a:lstStyle/>
        <a:p>
          <a:endParaRPr lang="en-US"/>
        </a:p>
      </dgm:t>
    </dgm:pt>
    <dgm:pt modelId="{DD162750-BC5E-F74C-8E68-223008EADBE0}" type="pres">
      <dgm:prSet presAssocID="{A3C42D0E-A11F-7C43-9A2B-3084F59EA48D}" presName="node" presStyleLbl="node1" presStyleIdx="4" presStyleCnt="6">
        <dgm:presLayoutVars>
          <dgm:bulletEnabled val="1"/>
        </dgm:presLayoutVars>
      </dgm:prSet>
      <dgm:spPr/>
      <dgm:t>
        <a:bodyPr/>
        <a:lstStyle/>
        <a:p>
          <a:endParaRPr lang="en-US"/>
        </a:p>
      </dgm:t>
    </dgm:pt>
    <dgm:pt modelId="{6C8DDCD0-F9F2-F340-8244-047C9E370DEB}" type="pres">
      <dgm:prSet presAssocID="{87A8386A-9D91-8E45-B2FE-7F35F56B5363}" presName="sibTrans" presStyleLbl="sibTrans2D1" presStyleIdx="4" presStyleCnt="5"/>
      <dgm:spPr/>
      <dgm:t>
        <a:bodyPr/>
        <a:lstStyle/>
        <a:p>
          <a:endParaRPr lang="en-US"/>
        </a:p>
      </dgm:t>
    </dgm:pt>
    <dgm:pt modelId="{3D93252E-9981-BB40-AE68-3ED5DA8B38F4}" type="pres">
      <dgm:prSet presAssocID="{87A8386A-9D91-8E45-B2FE-7F35F56B5363}" presName="connectorText" presStyleLbl="sibTrans2D1" presStyleIdx="4" presStyleCnt="5"/>
      <dgm:spPr/>
      <dgm:t>
        <a:bodyPr/>
        <a:lstStyle/>
        <a:p>
          <a:endParaRPr lang="en-US"/>
        </a:p>
      </dgm:t>
    </dgm:pt>
    <dgm:pt modelId="{0A8E666A-C5D3-8240-B55F-5055BD972452}" type="pres">
      <dgm:prSet presAssocID="{6681C921-BEFC-A24F-B8CD-863E571CD516}" presName="node" presStyleLbl="node1" presStyleIdx="5" presStyleCnt="6">
        <dgm:presLayoutVars>
          <dgm:bulletEnabled val="1"/>
        </dgm:presLayoutVars>
      </dgm:prSet>
      <dgm:spPr/>
      <dgm:t>
        <a:bodyPr/>
        <a:lstStyle/>
        <a:p>
          <a:endParaRPr lang="en-US"/>
        </a:p>
      </dgm:t>
    </dgm:pt>
  </dgm:ptLst>
  <dgm:cxnLst>
    <dgm:cxn modelId="{A03BCD76-E5E2-413D-84A0-6B87D3FA8C95}" type="presOf" srcId="{96D86755-DD73-B947-BB48-008CCA44FABE}" destId="{9920FD62-36EB-B24F-9DF1-82920B16A7C4}" srcOrd="0" destOrd="0" presId="urn:microsoft.com/office/officeart/2005/8/layout/process1"/>
    <dgm:cxn modelId="{CF561A29-09D0-48EB-93ED-F2A75BEDE131}" type="presOf" srcId="{7B8CC178-0BF0-554B-AEF7-18DDF8DC5601}" destId="{97F8E3F6-443D-4049-B129-5DBD94565726}" srcOrd="0" destOrd="0" presId="urn:microsoft.com/office/officeart/2005/8/layout/process1"/>
    <dgm:cxn modelId="{55AC5DD9-440E-E94F-AA35-474772622498}" srcId="{7B8CC178-0BF0-554B-AEF7-18DDF8DC5601}" destId="{9124EF0B-AA49-384B-A5D8-56DB8FFC4C4C}" srcOrd="1" destOrd="0" parTransId="{815BED76-DA1E-974F-8453-68FA37DC7EA2}" sibTransId="{5ADD8D96-AD41-D54F-BCC8-F43321BD952B}"/>
    <dgm:cxn modelId="{F23E6605-0ECD-7245-ADBA-422E0928663B}" srcId="{7B8CC178-0BF0-554B-AEF7-18DDF8DC5601}" destId="{852325E5-319D-9441-A319-1BE5FF412930}" srcOrd="2" destOrd="0" parTransId="{3EC29115-E377-D141-A6AD-B2C4E63D4380}" sibTransId="{0EAC7FFF-0264-4042-B1CC-61BB20D4115E}"/>
    <dgm:cxn modelId="{C058EBA4-EB7A-40AE-997F-E082A22A55F9}" type="presOf" srcId="{852325E5-319D-9441-A319-1BE5FF412930}" destId="{0499F72D-0FBC-6B47-8501-21D03985CB44}" srcOrd="0" destOrd="0" presId="urn:microsoft.com/office/officeart/2005/8/layout/process1"/>
    <dgm:cxn modelId="{8B1BE03F-A02C-4A75-8E8F-D2F3178167AB}" type="presOf" srcId="{5ADD8D96-AD41-D54F-BCC8-F43321BD952B}" destId="{03C05EDF-9DE5-674C-9F2F-B68366388F42}" srcOrd="1" destOrd="0" presId="urn:microsoft.com/office/officeart/2005/8/layout/process1"/>
    <dgm:cxn modelId="{273710F0-E241-4F07-9DBF-BF0D24B71712}" type="presOf" srcId="{763D707D-108A-7C49-BA22-5CFE2C5AAD2A}" destId="{8E70F9FB-9BBB-514C-9D19-0FDE66C21EE1}" srcOrd="0" destOrd="0" presId="urn:microsoft.com/office/officeart/2005/8/layout/process1"/>
    <dgm:cxn modelId="{0D735AA2-89E3-B24A-AFCE-34CDB80C2C51}" srcId="{7B8CC178-0BF0-554B-AEF7-18DDF8DC5601}" destId="{763D707D-108A-7C49-BA22-5CFE2C5AAD2A}" srcOrd="0" destOrd="0" parTransId="{1C972651-6C83-D145-93AF-67462531CD7A}" sibTransId="{D1B314AA-D60A-9E4C-95E9-B576F88F8647}"/>
    <dgm:cxn modelId="{70BDEE32-D353-6D41-AD38-728D895CCF09}" srcId="{7B8CC178-0BF0-554B-AEF7-18DDF8DC5601}" destId="{5362009E-290D-2142-A0EF-60F20FD8779A}" srcOrd="3" destOrd="0" parTransId="{88E62082-B325-284D-82CD-643CA26A67A3}" sibTransId="{96D86755-DD73-B947-BB48-008CCA44FABE}"/>
    <dgm:cxn modelId="{8F2B2823-6B41-4714-9D26-62C4BA20921D}" type="presOf" srcId="{87A8386A-9D91-8E45-B2FE-7F35F56B5363}" destId="{6C8DDCD0-F9F2-F340-8244-047C9E370DEB}" srcOrd="0" destOrd="0" presId="urn:microsoft.com/office/officeart/2005/8/layout/process1"/>
    <dgm:cxn modelId="{92C0A127-4B2E-2A44-A087-8159B50D2688}" srcId="{7B8CC178-0BF0-554B-AEF7-18DDF8DC5601}" destId="{A3C42D0E-A11F-7C43-9A2B-3084F59EA48D}" srcOrd="4" destOrd="0" parTransId="{4E2038D0-9EA8-AD4B-9C78-6768056FD34C}" sibTransId="{87A8386A-9D91-8E45-B2FE-7F35F56B5363}"/>
    <dgm:cxn modelId="{42349F90-93E9-4519-B69B-C7B2F2A9A50C}" type="presOf" srcId="{D1B314AA-D60A-9E4C-95E9-B576F88F8647}" destId="{29206F92-D1AB-2942-9F9D-5158068C4498}" srcOrd="0" destOrd="0" presId="urn:microsoft.com/office/officeart/2005/8/layout/process1"/>
    <dgm:cxn modelId="{7DC431AD-8DE5-4C92-A2E8-44606F9EDC85}" type="presOf" srcId="{96D86755-DD73-B947-BB48-008CCA44FABE}" destId="{53FCE99A-0F5B-044D-AF18-0E38B258EDE3}" srcOrd="1" destOrd="0" presId="urn:microsoft.com/office/officeart/2005/8/layout/process1"/>
    <dgm:cxn modelId="{FEBA72E0-DF92-874E-BBEB-DF5F7724B2C0}" srcId="{7B8CC178-0BF0-554B-AEF7-18DDF8DC5601}" destId="{6681C921-BEFC-A24F-B8CD-863E571CD516}" srcOrd="5" destOrd="0" parTransId="{87940A72-7A1D-3C48-BB38-699B22BAC5BD}" sibTransId="{D597F93A-14D0-6E4B-9294-182980F96B27}"/>
    <dgm:cxn modelId="{F0B14513-7ED7-4D59-84B7-D7B0613CFF63}" type="presOf" srcId="{5362009E-290D-2142-A0EF-60F20FD8779A}" destId="{A55D6222-0742-A947-8120-2B798DE24BD5}" srcOrd="0" destOrd="0" presId="urn:microsoft.com/office/officeart/2005/8/layout/process1"/>
    <dgm:cxn modelId="{FA6F4540-1E81-4773-B47E-92CFDEABBC3C}" type="presOf" srcId="{9124EF0B-AA49-384B-A5D8-56DB8FFC4C4C}" destId="{8F47A8E7-3A3A-5E42-A957-D2AA1E7CA59B}" srcOrd="0" destOrd="0" presId="urn:microsoft.com/office/officeart/2005/8/layout/process1"/>
    <dgm:cxn modelId="{58724A97-6B11-42EC-95F7-0E8D2C91D376}" type="presOf" srcId="{6681C921-BEFC-A24F-B8CD-863E571CD516}" destId="{0A8E666A-C5D3-8240-B55F-5055BD972452}" srcOrd="0" destOrd="0" presId="urn:microsoft.com/office/officeart/2005/8/layout/process1"/>
    <dgm:cxn modelId="{9F0A3EC8-D229-4C46-BDEE-E27EF417F60A}" type="presOf" srcId="{0EAC7FFF-0264-4042-B1CC-61BB20D4115E}" destId="{621A08AC-6196-D440-ABEC-00EFBB0C6F3F}" srcOrd="0" destOrd="0" presId="urn:microsoft.com/office/officeart/2005/8/layout/process1"/>
    <dgm:cxn modelId="{0842A375-8455-4F98-9A28-EF02E7012CAD}" type="presOf" srcId="{D1B314AA-D60A-9E4C-95E9-B576F88F8647}" destId="{EE92871E-7219-AA49-A4C2-0753D23C873D}" srcOrd="1" destOrd="0" presId="urn:microsoft.com/office/officeart/2005/8/layout/process1"/>
    <dgm:cxn modelId="{B4A2548E-DD73-4E06-A1C7-ADFD27FF74B9}" type="presOf" srcId="{87A8386A-9D91-8E45-B2FE-7F35F56B5363}" destId="{3D93252E-9981-BB40-AE68-3ED5DA8B38F4}" srcOrd="1" destOrd="0" presId="urn:microsoft.com/office/officeart/2005/8/layout/process1"/>
    <dgm:cxn modelId="{C3E4F334-FB7F-49D1-A211-A6D739DDBE86}" type="presOf" srcId="{5ADD8D96-AD41-D54F-BCC8-F43321BD952B}" destId="{27910F13-26EC-154E-9672-4D5F7329E24C}" srcOrd="0" destOrd="0" presId="urn:microsoft.com/office/officeart/2005/8/layout/process1"/>
    <dgm:cxn modelId="{229CB1A3-8555-46B1-8942-D57B4F2B1458}" type="presOf" srcId="{0EAC7FFF-0264-4042-B1CC-61BB20D4115E}" destId="{1C6CFFC2-D17B-4448-813B-748E2AC71505}" srcOrd="1" destOrd="0" presId="urn:microsoft.com/office/officeart/2005/8/layout/process1"/>
    <dgm:cxn modelId="{D600D31B-9AB5-4F5B-AC4A-09E8ABCC0669}" type="presOf" srcId="{A3C42D0E-A11F-7C43-9A2B-3084F59EA48D}" destId="{DD162750-BC5E-F74C-8E68-223008EADBE0}" srcOrd="0" destOrd="0" presId="urn:microsoft.com/office/officeart/2005/8/layout/process1"/>
    <dgm:cxn modelId="{9A9C92D4-CD9D-4D7B-AC58-468F2E42A50D}" type="presParOf" srcId="{97F8E3F6-443D-4049-B129-5DBD94565726}" destId="{8E70F9FB-9BBB-514C-9D19-0FDE66C21EE1}" srcOrd="0" destOrd="0" presId="urn:microsoft.com/office/officeart/2005/8/layout/process1"/>
    <dgm:cxn modelId="{66EB9C4D-8653-4D64-8FB7-8A89141B99C6}" type="presParOf" srcId="{97F8E3F6-443D-4049-B129-5DBD94565726}" destId="{29206F92-D1AB-2942-9F9D-5158068C4498}" srcOrd="1" destOrd="0" presId="urn:microsoft.com/office/officeart/2005/8/layout/process1"/>
    <dgm:cxn modelId="{560DE3E6-380E-4873-8126-C8ED8D930946}" type="presParOf" srcId="{29206F92-D1AB-2942-9F9D-5158068C4498}" destId="{EE92871E-7219-AA49-A4C2-0753D23C873D}" srcOrd="0" destOrd="0" presId="urn:microsoft.com/office/officeart/2005/8/layout/process1"/>
    <dgm:cxn modelId="{A21C5C70-6872-4E9A-973A-B3AC7D099B28}" type="presParOf" srcId="{97F8E3F6-443D-4049-B129-5DBD94565726}" destId="{8F47A8E7-3A3A-5E42-A957-D2AA1E7CA59B}" srcOrd="2" destOrd="0" presId="urn:microsoft.com/office/officeart/2005/8/layout/process1"/>
    <dgm:cxn modelId="{7F094F71-440E-43AB-BECE-A2A291881DA3}" type="presParOf" srcId="{97F8E3F6-443D-4049-B129-5DBD94565726}" destId="{27910F13-26EC-154E-9672-4D5F7329E24C}" srcOrd="3" destOrd="0" presId="urn:microsoft.com/office/officeart/2005/8/layout/process1"/>
    <dgm:cxn modelId="{58564F55-3065-469B-9F98-B544C3102D18}" type="presParOf" srcId="{27910F13-26EC-154E-9672-4D5F7329E24C}" destId="{03C05EDF-9DE5-674C-9F2F-B68366388F42}" srcOrd="0" destOrd="0" presId="urn:microsoft.com/office/officeart/2005/8/layout/process1"/>
    <dgm:cxn modelId="{ACEC6AFB-1C93-4DDB-93F4-DFDFB569AAA1}" type="presParOf" srcId="{97F8E3F6-443D-4049-B129-5DBD94565726}" destId="{0499F72D-0FBC-6B47-8501-21D03985CB44}" srcOrd="4" destOrd="0" presId="urn:microsoft.com/office/officeart/2005/8/layout/process1"/>
    <dgm:cxn modelId="{A0ED864C-A4C6-4134-8045-0DCFF2D37A40}" type="presParOf" srcId="{97F8E3F6-443D-4049-B129-5DBD94565726}" destId="{621A08AC-6196-D440-ABEC-00EFBB0C6F3F}" srcOrd="5" destOrd="0" presId="urn:microsoft.com/office/officeart/2005/8/layout/process1"/>
    <dgm:cxn modelId="{26C8B546-2B0E-48F6-B228-77086DD13576}" type="presParOf" srcId="{621A08AC-6196-D440-ABEC-00EFBB0C6F3F}" destId="{1C6CFFC2-D17B-4448-813B-748E2AC71505}" srcOrd="0" destOrd="0" presId="urn:microsoft.com/office/officeart/2005/8/layout/process1"/>
    <dgm:cxn modelId="{80A89913-6A55-46C1-A659-1F1206A5E367}" type="presParOf" srcId="{97F8E3F6-443D-4049-B129-5DBD94565726}" destId="{A55D6222-0742-A947-8120-2B798DE24BD5}" srcOrd="6" destOrd="0" presId="urn:microsoft.com/office/officeart/2005/8/layout/process1"/>
    <dgm:cxn modelId="{10477402-50F1-4BE5-A287-93D49A947FA0}" type="presParOf" srcId="{97F8E3F6-443D-4049-B129-5DBD94565726}" destId="{9920FD62-36EB-B24F-9DF1-82920B16A7C4}" srcOrd="7" destOrd="0" presId="urn:microsoft.com/office/officeart/2005/8/layout/process1"/>
    <dgm:cxn modelId="{489D964A-64F7-45E2-BABE-4BDA8D396363}" type="presParOf" srcId="{9920FD62-36EB-B24F-9DF1-82920B16A7C4}" destId="{53FCE99A-0F5B-044D-AF18-0E38B258EDE3}" srcOrd="0" destOrd="0" presId="urn:microsoft.com/office/officeart/2005/8/layout/process1"/>
    <dgm:cxn modelId="{6003F650-9C91-4FAB-BB68-391385655140}" type="presParOf" srcId="{97F8E3F6-443D-4049-B129-5DBD94565726}" destId="{DD162750-BC5E-F74C-8E68-223008EADBE0}" srcOrd="8" destOrd="0" presId="urn:microsoft.com/office/officeart/2005/8/layout/process1"/>
    <dgm:cxn modelId="{5F0089A6-A038-4A3E-88EB-A59FC7E02A80}" type="presParOf" srcId="{97F8E3F6-443D-4049-B129-5DBD94565726}" destId="{6C8DDCD0-F9F2-F340-8244-047C9E370DEB}" srcOrd="9" destOrd="0" presId="urn:microsoft.com/office/officeart/2005/8/layout/process1"/>
    <dgm:cxn modelId="{0F026211-4200-42BD-A42B-03B943481391}" type="presParOf" srcId="{6C8DDCD0-F9F2-F340-8244-047C9E370DEB}" destId="{3D93252E-9981-BB40-AE68-3ED5DA8B38F4}" srcOrd="0" destOrd="0" presId="urn:microsoft.com/office/officeart/2005/8/layout/process1"/>
    <dgm:cxn modelId="{578B7ED8-E595-41FE-BED3-11C444F97327}" type="presParOf" srcId="{97F8E3F6-443D-4049-B129-5DBD94565726}" destId="{0A8E666A-C5D3-8240-B55F-5055BD972452}" srcOrd="10"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0F9FB-9BBB-514C-9D19-0FDE66C21EE1}">
      <dsp:nvSpPr>
        <dsp:cNvPr id="0" name=""/>
        <dsp:cNvSpPr/>
      </dsp:nvSpPr>
      <dsp:spPr>
        <a:xfrm>
          <a:off x="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Download installer</a:t>
          </a:r>
          <a:endParaRPr lang="en-US" sz="900" kern="1200" dirty="0"/>
        </a:p>
      </dsp:txBody>
      <dsp:txXfrm>
        <a:off x="18049" y="268731"/>
        <a:ext cx="657639" cy="580136"/>
      </dsp:txXfrm>
    </dsp:sp>
    <dsp:sp modelId="{29206F92-D1AB-2942-9F9D-5158068C4498}">
      <dsp:nvSpPr>
        <dsp:cNvPr id="0" name=""/>
        <dsp:cNvSpPr/>
      </dsp:nvSpPr>
      <dsp:spPr>
        <a:xfrm>
          <a:off x="76311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63111" y="507185"/>
        <a:ext cx="102950" cy="103228"/>
      </dsp:txXfrm>
    </dsp:sp>
    <dsp:sp modelId="{8F47A8E7-3A3A-5E42-A957-D2AA1E7CA59B}">
      <dsp:nvSpPr>
        <dsp:cNvPr id="0" name=""/>
        <dsp:cNvSpPr/>
      </dsp:nvSpPr>
      <dsp:spPr>
        <a:xfrm>
          <a:off x="97123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Plan &amp; Prepare installation</a:t>
          </a:r>
          <a:endParaRPr lang="en-US" sz="900" kern="1200" dirty="0"/>
        </a:p>
      </dsp:txBody>
      <dsp:txXfrm>
        <a:off x="989281" y="268731"/>
        <a:ext cx="657639" cy="580136"/>
      </dsp:txXfrm>
    </dsp:sp>
    <dsp:sp modelId="{27910F13-26EC-154E-9672-4D5F7329E24C}">
      <dsp:nvSpPr>
        <dsp:cNvPr id="0" name=""/>
        <dsp:cNvSpPr/>
      </dsp:nvSpPr>
      <dsp:spPr>
        <a:xfrm>
          <a:off x="1734343"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34343" y="507185"/>
        <a:ext cx="102950" cy="103228"/>
      </dsp:txXfrm>
    </dsp:sp>
    <dsp:sp modelId="{0499F72D-0FBC-6B47-8501-21D03985CB44}">
      <dsp:nvSpPr>
        <dsp:cNvPr id="0" name=""/>
        <dsp:cNvSpPr/>
      </dsp:nvSpPr>
      <dsp:spPr>
        <a:xfrm>
          <a:off x="1942465"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Do Installation</a:t>
          </a:r>
          <a:endParaRPr lang="en-US" sz="900" kern="1200" dirty="0"/>
        </a:p>
      </dsp:txBody>
      <dsp:txXfrm>
        <a:off x="1960514" y="268731"/>
        <a:ext cx="657639" cy="580136"/>
      </dsp:txXfrm>
    </dsp:sp>
    <dsp:sp modelId="{621A08AC-6196-D440-ABEC-00EFBB0C6F3F}">
      <dsp:nvSpPr>
        <dsp:cNvPr id="0" name=""/>
        <dsp:cNvSpPr/>
      </dsp:nvSpPr>
      <dsp:spPr>
        <a:xfrm>
          <a:off x="2705576"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705576" y="507185"/>
        <a:ext cx="102950" cy="103228"/>
      </dsp:txXfrm>
    </dsp:sp>
    <dsp:sp modelId="{A55D6222-0742-A947-8120-2B798DE24BD5}">
      <dsp:nvSpPr>
        <dsp:cNvPr id="0" name=""/>
        <dsp:cNvSpPr/>
      </dsp:nvSpPr>
      <dsp:spPr>
        <a:xfrm>
          <a:off x="2913697"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Post installation tailoring</a:t>
          </a:r>
          <a:endParaRPr lang="en-US" sz="900" kern="1200" dirty="0"/>
        </a:p>
      </dsp:txBody>
      <dsp:txXfrm>
        <a:off x="2931746" y="268731"/>
        <a:ext cx="657639" cy="580136"/>
      </dsp:txXfrm>
    </dsp:sp>
    <dsp:sp modelId="{9920FD62-36EB-B24F-9DF1-82920B16A7C4}">
      <dsp:nvSpPr>
        <dsp:cNvPr id="0" name=""/>
        <dsp:cNvSpPr/>
      </dsp:nvSpPr>
      <dsp:spPr>
        <a:xfrm>
          <a:off x="3676808"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76808" y="507185"/>
        <a:ext cx="102950" cy="103228"/>
      </dsp:txXfrm>
    </dsp:sp>
    <dsp:sp modelId="{DD162750-BC5E-F74C-8E68-223008EADBE0}">
      <dsp:nvSpPr>
        <dsp:cNvPr id="0" name=""/>
        <dsp:cNvSpPr/>
      </dsp:nvSpPr>
      <dsp:spPr>
        <a:xfrm>
          <a:off x="3884930"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Local acceptance testing</a:t>
          </a:r>
          <a:endParaRPr lang="en-US" sz="900" kern="1200" dirty="0"/>
        </a:p>
      </dsp:txBody>
      <dsp:txXfrm>
        <a:off x="3902979" y="268731"/>
        <a:ext cx="657639" cy="580136"/>
      </dsp:txXfrm>
    </dsp:sp>
    <dsp:sp modelId="{6C8DDCD0-F9F2-F340-8244-047C9E370DEB}">
      <dsp:nvSpPr>
        <dsp:cNvPr id="0" name=""/>
        <dsp:cNvSpPr/>
      </dsp:nvSpPr>
      <dsp:spPr>
        <a:xfrm>
          <a:off x="4648041" y="472776"/>
          <a:ext cx="147072" cy="172046"/>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648041" y="507185"/>
        <a:ext cx="102950" cy="103228"/>
      </dsp:txXfrm>
    </dsp:sp>
    <dsp:sp modelId="{0A8E666A-C5D3-8240-B55F-5055BD972452}">
      <dsp:nvSpPr>
        <dsp:cNvPr id="0" name=""/>
        <dsp:cNvSpPr/>
      </dsp:nvSpPr>
      <dsp:spPr>
        <a:xfrm>
          <a:off x="4856162" y="250682"/>
          <a:ext cx="693737" cy="61623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t>Contact CANARIE to complete registration</a:t>
          </a:r>
          <a:endParaRPr lang="en-US" sz="900" kern="1200" dirty="0"/>
        </a:p>
      </dsp:txBody>
      <dsp:txXfrm>
        <a:off x="4874211" y="268731"/>
        <a:ext cx="657639" cy="5801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375HZN6CS6Q7-241-375</_dlc_DocId>
    <_dlc_DocIdUrl xmlns="833c888c-8685-4fc8-a8d8-dbccc705e524">
      <Url>https://my.canarie.ca/programs/CAF/_layouts/15/DocIdRedir.aspx?ID=375HZN6CS6Q7-241-375</Url>
      <Description>375HZN6CS6Q7-241-375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53C803AEF15544AF508CE93300AE6C" ma:contentTypeVersion="0" ma:contentTypeDescription="Create a new document." ma:contentTypeScope="" ma:versionID="03a7a3a2b5c3844606188eab8d284a45">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AF50-3A52-4816-B856-CAA1AF67D635}">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07F27F81-763A-439C-AEE5-73F83EFD4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1E7236-C6D6-4C71-90A0-6B676AF23303}">
  <ds:schemaRefs>
    <ds:schemaRef ds:uri="http://schemas.microsoft.com/sharepoint/v3/contenttype/forms"/>
  </ds:schemaRefs>
</ds:datastoreItem>
</file>

<file path=customXml/itemProps4.xml><?xml version="1.0" encoding="utf-8"?>
<ds:datastoreItem xmlns:ds="http://schemas.openxmlformats.org/officeDocument/2006/customXml" ds:itemID="{C284679F-5CCB-4491-914F-879F65DCE0A9}">
  <ds:schemaRefs>
    <ds:schemaRef ds:uri="http://schemas.microsoft.com/sharepoint/events"/>
  </ds:schemaRefs>
</ds:datastoreItem>
</file>

<file path=customXml/itemProps5.xml><?xml version="1.0" encoding="utf-8"?>
<ds:datastoreItem xmlns:ds="http://schemas.openxmlformats.org/officeDocument/2006/customXml" ds:itemID="{091AA705-0288-B74F-9A53-CA5E4D01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4947</Words>
  <Characters>28202</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Installation Guide for IdP Installer</vt:lpstr>
    </vt:vector>
  </TitlesOfParts>
  <Manager/>
  <Company>CANARIE Inc.</Company>
  <LinksUpToDate>false</LinksUpToDate>
  <CharactersWithSpaces>33083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IdP Installer</dc:title>
  <dc:subject/>
  <dc:creator>Chris Phillips</dc:creator>
  <cp:keywords>CAF</cp:keywords>
  <dc:description>This document is the master document to the accompanying pdf and is provided AS IS </dc:description>
  <cp:lastModifiedBy>Chris Phillips</cp:lastModifiedBy>
  <cp:revision>4</cp:revision>
  <cp:lastPrinted>2015-05-20T18:05:00Z</cp:lastPrinted>
  <dcterms:created xsi:type="dcterms:W3CDTF">2015-05-20T18:05:00Z</dcterms:created>
  <dcterms:modified xsi:type="dcterms:W3CDTF">2015-05-20T18:07:00Z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c4255c00-c05b-4258-b213-9193b233bd6e</vt:lpwstr>
  </property>
  <property fmtid="{D5CDD505-2E9C-101B-9397-08002B2CF9AE}" pid="3" name="ContentTypeId">
    <vt:lpwstr>0x010100A153C803AEF15544AF508CE93300AE6C</vt:lpwstr>
  </property>
  <property fmtid="{D5CDD505-2E9C-101B-9397-08002B2CF9AE}" pid="4" name="TaxKeyword">
    <vt:lpwstr>99;#CAF|70c8f86d-325b-4a3c-beeb-06b4648501c4</vt:lpwstr>
  </property>
  <property fmtid="{D5CDD505-2E9C-101B-9397-08002B2CF9AE}" pid="5" name="Project">
    <vt:lpwstr/>
  </property>
  <property fmtid="{D5CDD505-2E9C-101B-9397-08002B2CF9AE}" pid="6" name="Service1">
    <vt:lpwstr/>
  </property>
  <property fmtid="{D5CDD505-2E9C-101B-9397-08002B2CF9AE}" pid="7" name="Collaboration">
    <vt:lpwstr/>
  </property>
  <property fmtid="{D5CDD505-2E9C-101B-9397-08002B2CF9AE}" pid="8" name="IsMyDocuments">
    <vt:bool>true</vt:bool>
  </property>
  <property fmtid="{D5CDD505-2E9C-101B-9397-08002B2CF9AE}" pid="9" name="Order">
    <vt:i4>200</vt:i4>
  </property>
  <property fmtid="{D5CDD505-2E9C-101B-9397-08002B2CF9AE}" pid="10" name="_CopySource">
    <vt:lpwstr>https://my.canarie.ca/personal/cphillips/Documents/IDP-Installer-InstallationGuide.docx</vt:lpwstr>
  </property>
  <property fmtid="{D5CDD505-2E9C-101B-9397-08002B2CF9AE}" pid="11" name="_SourceUrl">
    <vt:lpwstr/>
  </property>
  <property fmtid="{D5CDD505-2E9C-101B-9397-08002B2CF9AE}" pid="12" name="_SharedFileIndex">
    <vt:lpwstr/>
  </property>
</Properties>
</file>